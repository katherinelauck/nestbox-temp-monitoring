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widowControl w:val="0"/>
            <w:jc w:val="center"/>
            <w:rPr>
              <w:del w:author="Katie Lauck" w:id="0" w:date="2021-03-12T16:15:00Z"/>
              <w:shd w:fill="auto" w:val="clear"/>
              <w:rPrChange w:author="Katie Lauck" w:id="1" w:date="2021-03-12T15:36:00Z">
                <w:rPr>
                  <w:b w:val="1"/>
                </w:rPr>
              </w:rPrChange>
            </w:rPr>
            <w:pPrChange w:author="Katie Lauck" w:id="0" w:date="2021-03-12T15:36:00Z">
              <w:pPr>
                <w:jc w:val="center"/>
              </w:pPr>
            </w:pPrChange>
          </w:pPr>
          <w:sdt>
            <w:sdtPr>
              <w:tag w:val="goog_rdk_1"/>
            </w:sdtPr>
            <w:sdtContent>
              <w:del w:author="Katie Lauck" w:id="0" w:date="2021-03-12T16:15:00Z">
                <w:r w:rsidDel="00000000" w:rsidR="00000000" w:rsidRPr="00000000">
                  <w:rPr>
                    <w:b w:val="1"/>
                    <w:rtl w:val="0"/>
                  </w:rPr>
                  <w:delText xml:space="preserve">Annual Call - 2021</w:delText>
                </w:r>
              </w:del>
            </w:sdtContent>
          </w:sdt>
        </w:p>
      </w:sdtContent>
    </w:sdt>
    <w:sdt>
      <w:sdtPr>
        <w:tag w:val="goog_rdk_4"/>
      </w:sdtPr>
      <w:sdtContent>
        <w:p w:rsidR="00000000" w:rsidDel="00000000" w:rsidP="00000000" w:rsidRDefault="00000000" w:rsidRPr="00000000" w14:paraId="00000002">
          <w:pPr>
            <w:widowControl w:val="0"/>
            <w:jc w:val="center"/>
            <w:rPr>
              <w:del w:author="Katie Lauck" w:id="0" w:date="2021-03-12T16:15:00Z"/>
            </w:rPr>
            <w:pPrChange w:author="Katie Lauck" w:id="0" w:date="2021-03-12T15:36:00Z">
              <w:pPr>
                <w:jc w:val="center"/>
              </w:pPr>
            </w:pPrChange>
          </w:pPr>
          <w:sdt>
            <w:sdtPr>
              <w:tag w:val="goog_rdk_3"/>
            </w:sdtPr>
            <w:sdtContent>
              <w:del w:author="Katie Lauck" w:id="0" w:date="2021-03-12T16:15:00Z">
                <w:r w:rsidDel="00000000" w:rsidR="00000000" w:rsidRPr="00000000">
                  <w:rPr>
                    <w:rtl w:val="0"/>
                  </w:rPr>
                </w:r>
              </w:del>
            </w:sdtContent>
          </w:sdt>
        </w:p>
      </w:sdtContent>
    </w:sdt>
    <w:sdt>
      <w:sdtPr>
        <w:tag w:val="goog_rdk_6"/>
      </w:sdtPr>
      <w:sdtContent>
        <w:p w:rsidR="00000000" w:rsidDel="00000000" w:rsidP="00000000" w:rsidRDefault="00000000" w:rsidRPr="00000000" w14:paraId="00000003">
          <w:pPr>
            <w:widowControl w:val="0"/>
            <w:jc w:val="center"/>
            <w:rPr>
              <w:del w:author="Katie Lauck" w:id="0" w:date="2021-03-12T16:15:00Z"/>
              <w:shd w:fill="auto" w:val="clear"/>
              <w:rPrChange w:author="Katie Lauck" w:id="3" w:date="2021-03-12T15:36:00Z">
                <w:rPr>
                  <w:b w:val="1"/>
                  <w:smallCaps w:val="1"/>
                </w:rPr>
              </w:rPrChange>
            </w:rPr>
            <w:pPrChange w:author="Katie Lauck" w:id="0" w:date="2021-03-12T15:36:00Z">
              <w:pPr>
                <w:jc w:val="center"/>
              </w:pPr>
            </w:pPrChange>
          </w:pPr>
          <w:sdt>
            <w:sdtPr>
              <w:tag w:val="goog_rdk_5"/>
            </w:sdtPr>
            <w:sdtContent>
              <w:del w:author="Katie Lauck" w:id="0" w:date="2021-03-12T16:15:00Z">
                <w:r w:rsidDel="00000000" w:rsidR="00000000" w:rsidRPr="00000000">
                  <w:rPr>
                    <w:b w:val="1"/>
                    <w:smallCaps w:val="1"/>
                    <w:rtl w:val="0"/>
                  </w:rPr>
                  <w:delText xml:space="preserve">SELMA HERR FUND FOR ORNITHOLOGICAL RESEARCH</w:delText>
                </w:r>
              </w:del>
            </w:sdtContent>
          </w:sdt>
        </w:p>
      </w:sdtContent>
    </w:sdt>
    <w:sdt>
      <w:sdtPr>
        <w:tag w:val="goog_rdk_8"/>
      </w:sdtPr>
      <w:sdtContent>
        <w:p w:rsidR="00000000" w:rsidDel="00000000" w:rsidP="00000000" w:rsidRDefault="00000000" w:rsidRPr="00000000" w14:paraId="00000004">
          <w:pPr>
            <w:widowControl w:val="0"/>
            <w:rPr>
              <w:del w:author="Katie Lauck" w:id="0" w:date="2021-03-12T16:15:00Z"/>
            </w:rPr>
            <w:pPrChange w:author="Katie Lauck" w:id="0" w:date="2021-03-12T15:36:00Z">
              <w:pPr/>
            </w:pPrChange>
          </w:pPr>
          <w:sdt>
            <w:sdtPr>
              <w:tag w:val="goog_rdk_7"/>
            </w:sdtPr>
            <w:sdtContent>
              <w:del w:author="Katie Lauck" w:id="0" w:date="2021-03-12T16:15:00Z">
                <w:r w:rsidDel="00000000" w:rsidR="00000000" w:rsidRPr="00000000">
                  <w:rPr>
                    <w:rtl w:val="0"/>
                  </w:rPr>
                </w:r>
              </w:del>
            </w:sdtContent>
          </w:sdt>
        </w:p>
      </w:sdtContent>
    </w:sdt>
    <w:sdt>
      <w:sdtPr>
        <w:tag w:val="goog_rdk_10"/>
      </w:sdtPr>
      <w:sdtContent>
        <w:p w:rsidR="00000000" w:rsidDel="00000000" w:rsidP="00000000" w:rsidRDefault="00000000" w:rsidRPr="00000000" w14:paraId="00000005">
          <w:pPr>
            <w:widowControl w:val="0"/>
            <w:ind w:left="720" w:hanging="720"/>
            <w:rPr>
              <w:del w:author="Katie Lauck" w:id="0" w:date="2021-03-12T16:15:00Z"/>
            </w:rPr>
            <w:pPrChange w:author="Katie Lauck" w:id="0" w:date="2021-03-12T15:36:00Z">
              <w:pPr>
                <w:ind w:left="720" w:hanging="720"/>
              </w:pPr>
            </w:pPrChange>
          </w:pPr>
          <w:sdt>
            <w:sdtPr>
              <w:tag w:val="goog_rdk_9"/>
            </w:sdtPr>
            <w:sdtContent>
              <w:del w:author="Katie Lauck" w:id="0" w:date="2021-03-12T16:15:00Z">
                <w:r w:rsidDel="00000000" w:rsidR="00000000" w:rsidRPr="00000000">
                  <w:rPr>
                    <w:b w:val="1"/>
                    <w:rtl w:val="0"/>
                  </w:rPr>
                  <w:delText xml:space="preserve">Deadline:  </w:delText>
                </w:r>
                <w:r w:rsidDel="00000000" w:rsidR="00000000" w:rsidRPr="00000000">
                  <w:rPr>
                    <w:rtl w:val="0"/>
                  </w:rPr>
                  <w:delText xml:space="preserve">The application and supporting documents (thank-you letter and summary, for continuing applications) must be submitted as a PDF via email to Dirk Van Vuren (</w:delText>
                </w:r>
                <w:r w:rsidDel="00000000" w:rsidR="00000000" w:rsidRPr="00000000">
                  <w:fldChar w:fldCharType="begin"/>
                </w:r>
                <w:r w:rsidDel="00000000" w:rsidR="00000000" w:rsidRPr="00000000">
                  <w:delInstrText xml:space="preserve">HYPERLINK "mailto:dhvanvuren@ucdavis.edu"</w:delInstrText>
                </w:r>
                <w:r w:rsidDel="00000000" w:rsidR="00000000" w:rsidRPr="00000000">
                  <w:fldChar w:fldCharType="separate"/>
                </w:r>
                <w:r w:rsidDel="00000000" w:rsidR="00000000" w:rsidRPr="00000000">
                  <w:rPr>
                    <w:color w:val="0563c1"/>
                    <w:u w:val="single"/>
                    <w:rtl w:val="0"/>
                  </w:rPr>
                  <w:delText xml:space="preserve">dhvanvuren@ucdavis.edu</w:delText>
                </w:r>
                <w:r w:rsidDel="00000000" w:rsidR="00000000" w:rsidRPr="00000000">
                  <w:fldChar w:fldCharType="end"/>
                </w:r>
                <w:r w:rsidDel="00000000" w:rsidR="00000000" w:rsidRPr="00000000">
                  <w:rPr>
                    <w:rtl w:val="0"/>
                  </w:rPr>
                  <w:delText xml:space="preserve">), Chair of the Endowment Committee, by:</w:delText>
                </w:r>
              </w:del>
            </w:sdtContent>
          </w:sdt>
        </w:p>
      </w:sdtContent>
    </w:sdt>
    <w:sdt>
      <w:sdtPr>
        <w:tag w:val="goog_rdk_12"/>
      </w:sdtPr>
      <w:sdtContent>
        <w:p w:rsidR="00000000" w:rsidDel="00000000" w:rsidP="00000000" w:rsidRDefault="00000000" w:rsidRPr="00000000" w14:paraId="00000006">
          <w:pPr>
            <w:widowControl w:val="0"/>
            <w:ind w:left="720" w:firstLine="0"/>
            <w:rPr>
              <w:del w:author="Katie Lauck" w:id="0" w:date="2021-03-12T16:15:00Z"/>
              <w:shd w:fill="auto" w:val="clear"/>
              <w:rPrChange w:author="Katie Lauck" w:id="6" w:date="2021-03-12T15:36:00Z">
                <w:rPr>
                  <w:b w:val="1"/>
                </w:rPr>
              </w:rPrChange>
            </w:rPr>
            <w:pPrChange w:author="Katie Lauck" w:id="0" w:date="2021-03-12T15:36:00Z">
              <w:pPr>
                <w:ind w:left="720" w:firstLine="0"/>
              </w:pPr>
            </w:pPrChange>
          </w:pPr>
          <w:sdt>
            <w:sdtPr>
              <w:tag w:val="goog_rdk_11"/>
            </w:sdtPr>
            <w:sdtContent>
              <w:del w:author="Katie Lauck" w:id="0" w:date="2021-03-12T16:15:00Z">
                <w:r w:rsidDel="00000000" w:rsidR="00000000" w:rsidRPr="00000000">
                  <w:rPr>
                    <w:b w:val="1"/>
                    <w:rtl w:val="0"/>
                  </w:rPr>
                  <w:delText xml:space="preserve">5:00 pm, 12 March (Friday).  </w:delText>
                </w:r>
              </w:del>
            </w:sdtContent>
          </w:sdt>
        </w:p>
      </w:sdtContent>
    </w:sdt>
    <w:sdt>
      <w:sdtPr>
        <w:tag w:val="goog_rdk_14"/>
      </w:sdtPr>
      <w:sdtContent>
        <w:p w:rsidR="00000000" w:rsidDel="00000000" w:rsidP="00000000" w:rsidRDefault="00000000" w:rsidRPr="00000000" w14:paraId="00000007">
          <w:pPr>
            <w:widowControl w:val="0"/>
            <w:rPr>
              <w:del w:author="Katie Lauck" w:id="0" w:date="2021-03-12T16:15:00Z"/>
              <w:shd w:fill="auto" w:val="clear"/>
              <w:rPrChange w:author="Katie Lauck" w:id="7" w:date="2021-03-12T15:36:00Z">
                <w:rPr>
                  <w:b w:val="1"/>
                </w:rPr>
              </w:rPrChange>
            </w:rPr>
            <w:pPrChange w:author="Katie Lauck" w:id="0" w:date="2021-03-12T15:36:00Z">
              <w:pPr/>
            </w:pPrChange>
          </w:pPr>
          <w:sdt>
            <w:sdtPr>
              <w:tag w:val="goog_rdk_13"/>
            </w:sdtPr>
            <w:sdtContent>
              <w:del w:author="Katie Lauck" w:id="0" w:date="2021-03-12T16:15:00Z">
                <w:r w:rsidDel="00000000" w:rsidR="00000000" w:rsidRPr="00000000">
                  <w:rPr>
                    <w:rtl w:val="0"/>
                  </w:rPr>
                </w:r>
              </w:del>
            </w:sdtContent>
          </w:sdt>
        </w:p>
      </w:sdtContent>
    </w:sdt>
    <w:sdt>
      <w:sdtPr>
        <w:tag w:val="goog_rdk_16"/>
      </w:sdtPr>
      <w:sdtContent>
        <w:p w:rsidR="00000000" w:rsidDel="00000000" w:rsidP="00000000" w:rsidRDefault="00000000" w:rsidRPr="00000000" w14:paraId="00000008">
          <w:pPr>
            <w:widowControl w:val="0"/>
            <w:rPr>
              <w:del w:author="Katie Lauck" w:id="0" w:date="2021-03-12T16:15:00Z"/>
            </w:rPr>
            <w:pPrChange w:author="Katie Lauck" w:id="0" w:date="2021-03-12T15:36:00Z">
              <w:pPr/>
            </w:pPrChange>
          </w:pPr>
          <w:sdt>
            <w:sdtPr>
              <w:tag w:val="goog_rdk_15"/>
            </w:sdtPr>
            <w:sdtContent>
              <w:del w:author="Katie Lauck" w:id="0" w:date="2021-03-12T16:15:00Z">
                <w:r w:rsidDel="00000000" w:rsidR="00000000" w:rsidRPr="00000000">
                  <w:rPr>
                    <w:b w:val="1"/>
                    <w:rtl w:val="0"/>
                  </w:rPr>
                  <w:delText xml:space="preserve">Proposal Preparation</w:delText>
                </w:r>
                <w:r w:rsidDel="00000000" w:rsidR="00000000" w:rsidRPr="00000000">
                  <w:rPr>
                    <w:rtl w:val="0"/>
                  </w:rPr>
                  <w:delText xml:space="preserve">—Proposals are </w:delText>
                </w:r>
                <w:r w:rsidDel="00000000" w:rsidR="00000000" w:rsidRPr="00000000">
                  <w:rPr>
                    <w:u w:val="single"/>
                    <w:rtl w:val="0"/>
                  </w:rPr>
                  <w:delText xml:space="preserve">limited to two pages</w:delText>
                </w:r>
                <w:r w:rsidDel="00000000" w:rsidR="00000000" w:rsidRPr="00000000">
                  <w:rPr>
                    <w:rtl w:val="0"/>
                  </w:rPr>
                  <w:delText xml:space="preserve"> (1” margins, Times New Roman 12 point font; literature cited and budget not included), and should include:  </w:delText>
                </w:r>
              </w:del>
            </w:sdtContent>
          </w:sdt>
        </w:p>
      </w:sdtContent>
    </w:sdt>
    <w:sdt>
      <w:sdtPr>
        <w:tag w:val="goog_rdk_18"/>
      </w:sdtPr>
      <w:sdtContent>
        <w:p w:rsidR="00000000" w:rsidDel="00000000" w:rsidP="00000000" w:rsidRDefault="00000000" w:rsidRPr="00000000" w14:paraId="00000009">
          <w:pPr>
            <w:widowControl w:val="0"/>
            <w:rPr>
              <w:del w:author="Katie Lauck" w:id="0" w:date="2021-03-12T16:15:00Z"/>
            </w:rPr>
            <w:pPrChange w:author="Katie Lauck" w:id="0" w:date="2021-03-12T15:36:00Z">
              <w:pPr/>
            </w:pPrChange>
          </w:pPr>
          <w:sdt>
            <w:sdtPr>
              <w:tag w:val="goog_rdk_17"/>
            </w:sdtPr>
            <w:sdtContent>
              <w:del w:author="Katie Lauck" w:id="0" w:date="2021-03-12T16:15:00Z">
                <w:r w:rsidDel="00000000" w:rsidR="00000000" w:rsidRPr="00000000">
                  <w:rPr>
                    <w:rtl w:val="0"/>
                  </w:rPr>
                </w:r>
              </w:del>
            </w:sdtContent>
          </w:sdt>
        </w:p>
      </w:sdtContent>
    </w:sdt>
    <w:sdt>
      <w:sdtPr>
        <w:tag w:val="goog_rdk_20"/>
      </w:sdtPr>
      <w:sdtContent>
        <w:p w:rsidR="00000000" w:rsidDel="00000000" w:rsidP="00000000" w:rsidRDefault="00000000" w:rsidRPr="00000000" w14:paraId="0000000A">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19"/>
            </w:sdtPr>
            <w:sdtContent>
              <w:del w:author="Katie Lauck" w:id="0" w:date="2021-03-12T16:15:00Z">
                <w:r w:rsidDel="00000000" w:rsidR="00000000" w:rsidRPr="00000000">
                  <w:rPr>
                    <w:rtl w:val="0"/>
                  </w:rPr>
                  <w:delText xml:space="preserve">Title </w:delText>
                </w:r>
              </w:del>
            </w:sdtContent>
          </w:sdt>
        </w:p>
      </w:sdtContent>
    </w:sdt>
    <w:sdt>
      <w:sdtPr>
        <w:tag w:val="goog_rdk_22"/>
      </w:sdtPr>
      <w:sdtContent>
        <w:p w:rsidR="00000000" w:rsidDel="00000000" w:rsidP="00000000" w:rsidRDefault="00000000" w:rsidRPr="00000000" w14:paraId="0000000B">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21"/>
            </w:sdtPr>
            <w:sdtContent>
              <w:del w:author="Katie Lauck" w:id="0" w:date="2021-03-12T16:15:00Z">
                <w:r w:rsidDel="00000000" w:rsidR="00000000" w:rsidRPr="00000000">
                  <w:rPr>
                    <w:rtl w:val="0"/>
                  </w:rPr>
                  <w:delText xml:space="preserve">Investigators (</w:delText>
                </w:r>
                <w:r w:rsidDel="00000000" w:rsidR="00000000" w:rsidRPr="00000000">
                  <w:rPr>
                    <w:u w:val="single"/>
                    <w:rtl w:val="0"/>
                  </w:rPr>
                  <w:delText xml:space="preserve">the PI must be a WFCB faculty member</w:delText>
                </w:r>
                <w:r w:rsidDel="00000000" w:rsidR="00000000" w:rsidRPr="00000000">
                  <w:rPr>
                    <w:rtl w:val="0"/>
                  </w:rPr>
                  <w:delText xml:space="preserve">)</w:delText>
                </w:r>
              </w:del>
            </w:sdtContent>
          </w:sdt>
        </w:p>
      </w:sdtContent>
    </w:sdt>
    <w:sdt>
      <w:sdtPr>
        <w:tag w:val="goog_rdk_24"/>
      </w:sdtPr>
      <w:sdtContent>
        <w:p w:rsidR="00000000" w:rsidDel="00000000" w:rsidP="00000000" w:rsidRDefault="00000000" w:rsidRPr="00000000" w14:paraId="0000000C">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23"/>
            </w:sdtPr>
            <w:sdtContent>
              <w:del w:author="Katie Lauck" w:id="0" w:date="2021-03-12T16:15:00Z">
                <w:r w:rsidDel="00000000" w:rsidR="00000000" w:rsidRPr="00000000">
                  <w:rPr>
                    <w:rtl w:val="0"/>
                  </w:rPr>
                  <w:delText xml:space="preserve">Background summary, concluding with objectives or hypotheses</w:delText>
                </w:r>
              </w:del>
            </w:sdtContent>
          </w:sdt>
        </w:p>
      </w:sdtContent>
    </w:sdt>
    <w:sdt>
      <w:sdtPr>
        <w:tag w:val="goog_rdk_26"/>
      </w:sdtPr>
      <w:sdtContent>
        <w:p w:rsidR="00000000" w:rsidDel="00000000" w:rsidP="00000000" w:rsidRDefault="00000000" w:rsidRPr="00000000" w14:paraId="0000000D">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25"/>
            </w:sdtPr>
            <w:sdtContent>
              <w:del w:author="Katie Lauck" w:id="0" w:date="2021-03-12T16:15:00Z">
                <w:r w:rsidDel="00000000" w:rsidR="00000000" w:rsidRPr="00000000">
                  <w:rPr>
                    <w:rtl w:val="0"/>
                  </w:rPr>
                  <w:delText xml:space="preserve">Methods summary</w:delText>
                </w:r>
              </w:del>
            </w:sdtContent>
          </w:sdt>
        </w:p>
      </w:sdtContent>
    </w:sdt>
    <w:sdt>
      <w:sdtPr>
        <w:tag w:val="goog_rdk_28"/>
      </w:sdtPr>
      <w:sdtContent>
        <w:p w:rsidR="00000000" w:rsidDel="00000000" w:rsidP="00000000" w:rsidRDefault="00000000" w:rsidRPr="00000000" w14:paraId="0000000E">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27"/>
            </w:sdtPr>
            <w:sdtContent>
              <w:del w:author="Katie Lauck" w:id="0" w:date="2021-03-12T16:15:00Z">
                <w:r w:rsidDel="00000000" w:rsidR="00000000" w:rsidRPr="00000000">
                  <w:rPr>
                    <w:rtl w:val="0"/>
                  </w:rPr>
                  <w:delText xml:space="preserve">Justification summary</w:delText>
                </w:r>
              </w:del>
            </w:sdtContent>
          </w:sdt>
        </w:p>
      </w:sdtContent>
    </w:sdt>
    <w:sdt>
      <w:sdtPr>
        <w:tag w:val="goog_rdk_30"/>
      </w:sdtPr>
      <w:sdtContent>
        <w:p w:rsidR="00000000" w:rsidDel="00000000" w:rsidP="00000000" w:rsidRDefault="00000000" w:rsidRPr="00000000" w14:paraId="0000000F">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29"/>
            </w:sdtPr>
            <w:sdtContent>
              <w:del w:author="Katie Lauck" w:id="0" w:date="2021-03-12T16:15:00Z">
                <w:r w:rsidDel="00000000" w:rsidR="00000000" w:rsidRPr="00000000">
                  <w:rPr>
                    <w:rtl w:val="0"/>
                  </w:rPr>
                  <w:delText xml:space="preserve">Budget, with justification and explanation of other funds available for the project</w:delText>
                </w:r>
              </w:del>
            </w:sdtContent>
          </w:sdt>
        </w:p>
      </w:sdtContent>
    </w:sdt>
    <w:sdt>
      <w:sdtPr>
        <w:tag w:val="goog_rdk_32"/>
      </w:sdtPr>
      <w:sdtContent>
        <w:p w:rsidR="00000000" w:rsidDel="00000000" w:rsidP="00000000" w:rsidRDefault="00000000" w:rsidRPr="00000000" w14:paraId="00000010">
          <w:pPr>
            <w:widowControl w:val="0"/>
            <w:numPr>
              <w:ilvl w:val="1"/>
              <w:numId w:val="1"/>
            </w:numPr>
            <w:spacing w:after="120" w:lineRule="auto"/>
            <w:ind w:left="720" w:hanging="360"/>
            <w:rPr>
              <w:del w:author="Katie Lauck" w:id="0" w:date="2021-03-12T16:15:00Z"/>
            </w:rPr>
            <w:pPrChange w:author="Katie Lauck" w:id="0" w:date="2021-03-12T15:36:00Z">
              <w:pPr>
                <w:numPr>
                  <w:ilvl w:val="1"/>
                  <w:numId w:val="1"/>
                </w:numPr>
                <w:spacing w:after="120" w:lineRule="auto"/>
                <w:ind w:left="720" w:hanging="360"/>
              </w:pPr>
            </w:pPrChange>
          </w:pPr>
          <w:sdt>
            <w:sdtPr>
              <w:tag w:val="goog_rdk_31"/>
            </w:sdtPr>
            <w:sdtContent>
              <w:del w:author="Katie Lauck" w:id="0" w:date="2021-03-12T16:15:00Z">
                <w:r w:rsidDel="00000000" w:rsidR="00000000" w:rsidRPr="00000000">
                  <w:rPr>
                    <w:rtl w:val="0"/>
                  </w:rPr>
                  <w:delText xml:space="preserve">Written agreement, signed by the PI, that 1) all funds awarded will be expended by 1 March 2022, and that 2) a thank-you letter to the Selma Herr family, explaining the project’s results and value, and 3) a project summary, including accounting of funds expended, will be submitted to the Endowment Committee Chair by 1 March 2022.</w:delText>
                </w:r>
              </w:del>
            </w:sdtContent>
          </w:sdt>
        </w:p>
      </w:sdtContent>
    </w:sdt>
    <w:sdt>
      <w:sdtPr>
        <w:tag w:val="goog_rdk_34"/>
      </w:sdtPr>
      <w:sdtContent>
        <w:p w:rsidR="00000000" w:rsidDel="00000000" w:rsidP="00000000" w:rsidRDefault="00000000" w:rsidRPr="00000000" w14:paraId="00000011">
          <w:pPr>
            <w:widowControl w:val="0"/>
            <w:rPr>
              <w:del w:author="Katie Lauck" w:id="0" w:date="2021-03-12T16:15:00Z"/>
            </w:rPr>
            <w:pPrChange w:author="Katie Lauck" w:id="0" w:date="2021-03-12T15:36:00Z">
              <w:pPr/>
            </w:pPrChange>
          </w:pPr>
          <w:sdt>
            <w:sdtPr>
              <w:tag w:val="goog_rdk_33"/>
            </w:sdtPr>
            <w:sdtContent>
              <w:del w:author="Katie Lauck" w:id="0" w:date="2021-03-12T16:15:00Z">
                <w:r w:rsidDel="00000000" w:rsidR="00000000" w:rsidRPr="00000000">
                  <w:rPr>
                    <w:rtl w:val="0"/>
                  </w:rPr>
                </w:r>
              </w:del>
            </w:sdtContent>
          </w:sdt>
        </w:p>
      </w:sdtContent>
    </w:sdt>
    <w:sdt>
      <w:sdtPr>
        <w:tag w:val="goog_rdk_36"/>
      </w:sdtPr>
      <w:sdtContent>
        <w:p w:rsidR="00000000" w:rsidDel="00000000" w:rsidP="00000000" w:rsidRDefault="00000000" w:rsidRPr="00000000" w14:paraId="00000012">
          <w:pPr>
            <w:widowControl w:val="0"/>
            <w:ind w:firstLine="360"/>
            <w:jc w:val="center"/>
            <w:rPr>
              <w:del w:author="Katie Lauck" w:id="0" w:date="2021-03-12T16:15:00Z"/>
              <w:shd w:fill="auto" w:val="clear"/>
              <w:rPrChange w:author="Katie Lauck" w:id="18" w:date="2021-03-12T15:36:00Z">
                <w:rPr>
                  <w:i w:val="1"/>
                </w:rPr>
              </w:rPrChange>
            </w:rPr>
            <w:pPrChange w:author="Katie Lauck" w:id="0" w:date="2021-03-12T15:36:00Z">
              <w:pPr>
                <w:ind w:firstLine="360"/>
                <w:jc w:val="center"/>
              </w:pPr>
            </w:pPrChange>
          </w:pPr>
          <w:sdt>
            <w:sdtPr>
              <w:tag w:val="goog_rdk_35"/>
            </w:sdtPr>
            <w:sdtContent>
              <w:del w:author="Katie Lauck" w:id="0" w:date="2021-03-12T16:15:00Z">
                <w:r w:rsidDel="00000000" w:rsidR="00000000" w:rsidRPr="00000000">
                  <w:rPr>
                    <w:i w:val="1"/>
                    <w:rtl w:val="0"/>
                  </w:rPr>
                  <w:delText xml:space="preserve">Please use the form on the following page as a template for your proposal.</w:delText>
                </w:r>
              </w:del>
            </w:sdtContent>
          </w:sdt>
        </w:p>
      </w:sdtContent>
    </w:sdt>
    <w:sdt>
      <w:sdtPr>
        <w:tag w:val="goog_rdk_38"/>
      </w:sdtPr>
      <w:sdtContent>
        <w:p w:rsidR="00000000" w:rsidDel="00000000" w:rsidP="00000000" w:rsidRDefault="00000000" w:rsidRPr="00000000" w14:paraId="00000013">
          <w:pPr>
            <w:widowControl w:val="0"/>
            <w:rPr>
              <w:del w:author="Katie Lauck" w:id="0" w:date="2021-03-12T16:15:00Z"/>
            </w:rPr>
            <w:pPrChange w:author="Katie Lauck" w:id="0" w:date="2021-03-12T15:36:00Z">
              <w:pPr/>
            </w:pPrChange>
          </w:pPr>
          <w:sdt>
            <w:sdtPr>
              <w:tag w:val="goog_rdk_37"/>
            </w:sdtPr>
            <w:sdtContent>
              <w:del w:author="Katie Lauck" w:id="0" w:date="2021-03-12T16:15:00Z">
                <w:r w:rsidDel="00000000" w:rsidR="00000000" w:rsidRPr="00000000">
                  <w:rPr>
                    <w:rtl w:val="0"/>
                  </w:rPr>
                </w:r>
              </w:del>
            </w:sdtContent>
          </w:sdt>
        </w:p>
      </w:sdtContent>
    </w:sdt>
    <w:sdt>
      <w:sdtPr>
        <w:tag w:val="goog_rdk_40"/>
      </w:sdtPr>
      <w:sdtContent>
        <w:p w:rsidR="00000000" w:rsidDel="00000000" w:rsidP="00000000" w:rsidRDefault="00000000" w:rsidRPr="00000000" w14:paraId="00000014">
          <w:pPr>
            <w:widowControl w:val="0"/>
            <w:rPr>
              <w:del w:author="Katie Lauck" w:id="0" w:date="2021-03-12T16:15:00Z"/>
            </w:rPr>
            <w:pPrChange w:author="Katie Lauck" w:id="0" w:date="2021-03-12T15:36:00Z">
              <w:pPr/>
            </w:pPrChange>
          </w:pPr>
          <w:sdt>
            <w:sdtPr>
              <w:tag w:val="goog_rdk_39"/>
            </w:sdtPr>
            <w:sdtContent>
              <w:del w:author="Katie Lauck" w:id="0" w:date="2021-03-12T16:15:00Z">
                <w:r w:rsidDel="00000000" w:rsidR="00000000" w:rsidRPr="00000000">
                  <w:rPr>
                    <w:b w:val="1"/>
                    <w:rtl w:val="0"/>
                  </w:rPr>
                  <w:delText xml:space="preserve">Supporting Documents</w:delText>
                </w:r>
                <w:r w:rsidDel="00000000" w:rsidR="00000000" w:rsidRPr="00000000">
                  <w:rPr>
                    <w:rtl w:val="0"/>
                  </w:rPr>
                  <w:delText xml:space="preserve">—Include project summaries and Herr family thank-you letters for continuing projects.</w:delText>
                </w:r>
              </w:del>
            </w:sdtContent>
          </w:sdt>
        </w:p>
      </w:sdtContent>
    </w:sdt>
    <w:sdt>
      <w:sdtPr>
        <w:tag w:val="goog_rdk_42"/>
      </w:sdtPr>
      <w:sdtContent>
        <w:p w:rsidR="00000000" w:rsidDel="00000000" w:rsidP="00000000" w:rsidRDefault="00000000" w:rsidRPr="00000000" w14:paraId="00000015">
          <w:pPr>
            <w:widowControl w:val="0"/>
            <w:rPr>
              <w:del w:author="Katie Lauck" w:id="0" w:date="2021-03-12T16:15:00Z"/>
            </w:rPr>
            <w:pPrChange w:author="Katie Lauck" w:id="0" w:date="2021-03-12T15:36:00Z">
              <w:pPr/>
            </w:pPrChange>
          </w:pPr>
          <w:sdt>
            <w:sdtPr>
              <w:tag w:val="goog_rdk_41"/>
            </w:sdtPr>
            <w:sdtContent>
              <w:del w:author="Katie Lauck" w:id="0" w:date="2021-03-12T16:15:00Z">
                <w:r w:rsidDel="00000000" w:rsidR="00000000" w:rsidRPr="00000000">
                  <w:rPr>
                    <w:rtl w:val="0"/>
                  </w:rPr>
                </w:r>
              </w:del>
            </w:sdtContent>
          </w:sdt>
        </w:p>
      </w:sdtContent>
    </w:sdt>
    <w:sdt>
      <w:sdtPr>
        <w:tag w:val="goog_rdk_44"/>
      </w:sdtPr>
      <w:sdtContent>
        <w:p w:rsidR="00000000" w:rsidDel="00000000" w:rsidP="00000000" w:rsidRDefault="00000000" w:rsidRPr="00000000" w14:paraId="00000016">
          <w:pPr>
            <w:widowControl w:val="0"/>
            <w:rPr>
              <w:del w:author="Katie Lauck" w:id="0" w:date="2021-03-12T16:15:00Z"/>
            </w:rPr>
            <w:pPrChange w:author="Katie Lauck" w:id="0" w:date="2021-03-12T15:36:00Z">
              <w:pPr/>
            </w:pPrChange>
          </w:pPr>
          <w:sdt>
            <w:sdtPr>
              <w:tag w:val="goog_rdk_43"/>
            </w:sdtPr>
            <w:sdtContent>
              <w:del w:author="Katie Lauck" w:id="0" w:date="2021-03-12T16:15:00Z">
                <w:r w:rsidDel="00000000" w:rsidR="00000000" w:rsidRPr="00000000">
                  <w:rPr>
                    <w:b w:val="1"/>
                    <w:rtl w:val="0"/>
                  </w:rPr>
                  <w:delText xml:space="preserve">Award Guidelines</w:delText>
                </w:r>
                <w:r w:rsidDel="00000000" w:rsidR="00000000" w:rsidRPr="00000000">
                  <w:rPr>
                    <w:rtl w:val="0"/>
                  </w:rPr>
                  <w:delText xml:space="preserve">:</w:delText>
                </w:r>
              </w:del>
            </w:sdtContent>
          </w:sdt>
        </w:p>
      </w:sdtContent>
    </w:sdt>
    <w:sdt>
      <w:sdtPr>
        <w:tag w:val="goog_rdk_46"/>
      </w:sdtPr>
      <w:sdtContent>
        <w:p w:rsidR="00000000" w:rsidDel="00000000" w:rsidP="00000000" w:rsidRDefault="00000000" w:rsidRPr="00000000" w14:paraId="00000017">
          <w:pPr>
            <w:widowControl w:val="0"/>
            <w:rPr>
              <w:del w:author="Katie Lauck" w:id="0" w:date="2021-03-12T16:15:00Z"/>
            </w:rPr>
            <w:pPrChange w:author="Katie Lauck" w:id="0" w:date="2021-03-12T15:36:00Z">
              <w:pPr/>
            </w:pPrChange>
          </w:pPr>
          <w:sdt>
            <w:sdtPr>
              <w:tag w:val="goog_rdk_45"/>
            </w:sdtPr>
            <w:sdtContent>
              <w:del w:author="Katie Lauck" w:id="0" w:date="2021-03-12T16:15:00Z">
                <w:r w:rsidDel="00000000" w:rsidR="00000000" w:rsidRPr="00000000">
                  <w:rPr>
                    <w:rtl w:val="0"/>
                  </w:rPr>
                </w:r>
              </w:del>
            </w:sdtContent>
          </w:sdt>
        </w:p>
      </w:sdtContent>
    </w:sdt>
    <w:sdt>
      <w:sdtPr>
        <w:tag w:val="goog_rdk_48"/>
      </w:sdtPr>
      <w:sdtContent>
        <w:p w:rsidR="00000000" w:rsidDel="00000000" w:rsidP="00000000" w:rsidRDefault="00000000" w:rsidRPr="00000000" w14:paraId="00000018">
          <w:pPr>
            <w:widowControl w:val="0"/>
            <w:ind w:left="720" w:firstLine="0"/>
            <w:rPr>
              <w:del w:author="Katie Lauck" w:id="0" w:date="2021-03-12T16:15:00Z"/>
            </w:rPr>
            <w:pPrChange w:author="Katie Lauck" w:id="0" w:date="2021-03-12T15:36:00Z">
              <w:pPr>
                <w:ind w:left="720" w:firstLine="0"/>
              </w:pPr>
            </w:pPrChange>
          </w:pPr>
          <w:sdt>
            <w:sdtPr>
              <w:tag w:val="goog_rdk_47"/>
            </w:sdtPr>
            <w:sdtContent>
              <w:del w:author="Katie Lauck" w:id="0" w:date="2021-03-12T16:15:00Z">
                <w:r w:rsidDel="00000000" w:rsidR="00000000" w:rsidRPr="00000000">
                  <w:rPr>
                    <w:rtl w:val="0"/>
                  </w:rPr>
                  <w:delText xml:space="preserve">Proposals should be </w:delText>
                </w:r>
                <w:r w:rsidDel="00000000" w:rsidR="00000000" w:rsidRPr="00000000">
                  <w:rPr>
                    <w:i w:val="1"/>
                    <w:rtl w:val="0"/>
                  </w:rPr>
                  <w:delText xml:space="preserve">tightly</w:delText>
                </w:r>
                <w:r w:rsidDel="00000000" w:rsidR="00000000" w:rsidRPr="00000000">
                  <w:rPr>
                    <w:rtl w:val="0"/>
                  </w:rPr>
                  <w:delText xml:space="preserve"> focused on ornithological research.</w:delText>
                </w:r>
              </w:del>
            </w:sdtContent>
          </w:sdt>
        </w:p>
      </w:sdtContent>
    </w:sdt>
    <w:sdt>
      <w:sdtPr>
        <w:tag w:val="goog_rdk_50"/>
      </w:sdtPr>
      <w:sdtContent>
        <w:p w:rsidR="00000000" w:rsidDel="00000000" w:rsidP="00000000" w:rsidRDefault="00000000" w:rsidRPr="00000000" w14:paraId="00000019">
          <w:pPr>
            <w:widowControl w:val="0"/>
            <w:ind w:left="720" w:firstLine="0"/>
            <w:rPr>
              <w:del w:author="Katie Lauck" w:id="0" w:date="2021-03-12T16:15:00Z"/>
            </w:rPr>
            <w:pPrChange w:author="Katie Lauck" w:id="0" w:date="2021-03-12T15:36:00Z">
              <w:pPr>
                <w:ind w:left="720" w:firstLine="0"/>
              </w:pPr>
            </w:pPrChange>
          </w:pPr>
          <w:sdt>
            <w:sdtPr>
              <w:tag w:val="goog_rdk_49"/>
            </w:sdtPr>
            <w:sdtContent>
              <w:del w:author="Katie Lauck" w:id="0" w:date="2021-03-12T16:15:00Z">
                <w:r w:rsidDel="00000000" w:rsidR="00000000" w:rsidRPr="00000000">
                  <w:rPr>
                    <w:rtl w:val="0"/>
                  </w:rPr>
                </w:r>
              </w:del>
            </w:sdtContent>
          </w:sdt>
        </w:p>
      </w:sdtContent>
    </w:sdt>
    <w:sdt>
      <w:sdtPr>
        <w:tag w:val="goog_rdk_52"/>
      </w:sdtPr>
      <w:sdtContent>
        <w:p w:rsidR="00000000" w:rsidDel="00000000" w:rsidP="00000000" w:rsidRDefault="00000000" w:rsidRPr="00000000" w14:paraId="0000001A">
          <w:pPr>
            <w:widowControl w:val="0"/>
            <w:ind w:left="720" w:firstLine="0"/>
            <w:rPr>
              <w:del w:author="Katie Lauck" w:id="0" w:date="2021-03-12T16:15:00Z"/>
            </w:rPr>
            <w:pPrChange w:author="Katie Lauck" w:id="0" w:date="2021-03-12T15:36:00Z">
              <w:pPr>
                <w:ind w:left="720" w:firstLine="0"/>
              </w:pPr>
            </w:pPrChange>
          </w:pPr>
          <w:sdt>
            <w:sdtPr>
              <w:tag w:val="goog_rdk_51"/>
            </w:sdtPr>
            <w:sdtContent>
              <w:del w:author="Katie Lauck" w:id="0" w:date="2021-03-12T16:15:00Z">
                <w:r w:rsidDel="00000000" w:rsidR="00000000" w:rsidRPr="00000000">
                  <w:rPr>
                    <w:rtl w:val="0"/>
                  </w:rPr>
                  <w:delText xml:space="preserve">Awards will normally not exceed $3000.</w:delText>
                </w:r>
              </w:del>
            </w:sdtContent>
          </w:sdt>
        </w:p>
      </w:sdtContent>
    </w:sdt>
    <w:sdt>
      <w:sdtPr>
        <w:tag w:val="goog_rdk_54"/>
      </w:sdtPr>
      <w:sdtContent>
        <w:p w:rsidR="00000000" w:rsidDel="00000000" w:rsidP="00000000" w:rsidRDefault="00000000" w:rsidRPr="00000000" w14:paraId="0000001B">
          <w:pPr>
            <w:widowControl w:val="0"/>
            <w:ind w:left="720" w:firstLine="0"/>
            <w:rPr>
              <w:del w:author="Katie Lauck" w:id="0" w:date="2021-03-12T16:15:00Z"/>
            </w:rPr>
            <w:pPrChange w:author="Katie Lauck" w:id="0" w:date="2021-03-12T15:36:00Z">
              <w:pPr>
                <w:ind w:left="720" w:firstLine="0"/>
              </w:pPr>
            </w:pPrChange>
          </w:pPr>
          <w:sdt>
            <w:sdtPr>
              <w:tag w:val="goog_rdk_53"/>
            </w:sdtPr>
            <w:sdtContent>
              <w:del w:author="Katie Lauck" w:id="0" w:date="2021-03-12T16:15:00Z">
                <w:r w:rsidDel="00000000" w:rsidR="00000000" w:rsidRPr="00000000">
                  <w:rPr>
                    <w:rtl w:val="0"/>
                  </w:rPr>
                </w:r>
              </w:del>
            </w:sdtContent>
          </w:sdt>
        </w:p>
      </w:sdtContent>
    </w:sdt>
    <w:sdt>
      <w:sdtPr>
        <w:tag w:val="goog_rdk_56"/>
      </w:sdtPr>
      <w:sdtContent>
        <w:p w:rsidR="00000000" w:rsidDel="00000000" w:rsidP="00000000" w:rsidRDefault="00000000" w:rsidRPr="00000000" w14:paraId="0000001C">
          <w:pPr>
            <w:widowControl w:val="0"/>
            <w:ind w:left="720" w:firstLine="0"/>
            <w:rPr>
              <w:del w:author="Katie Lauck" w:id="0" w:date="2021-03-12T16:15:00Z"/>
            </w:rPr>
            <w:pPrChange w:author="Katie Lauck" w:id="0" w:date="2021-03-12T15:36:00Z">
              <w:pPr>
                <w:ind w:left="720" w:firstLine="0"/>
              </w:pPr>
            </w:pPrChange>
          </w:pPr>
          <w:sdt>
            <w:sdtPr>
              <w:tag w:val="goog_rdk_55"/>
            </w:sdtPr>
            <w:sdtContent>
              <w:del w:author="Katie Lauck" w:id="0" w:date="2021-03-12T16:15:00Z">
                <w:r w:rsidDel="00000000" w:rsidR="00000000" w:rsidRPr="00000000">
                  <w:rPr>
                    <w:rtl w:val="0"/>
                  </w:rPr>
                  <w:delText xml:space="preserve">Other funds available for the project will be considered.</w:delText>
                </w:r>
              </w:del>
            </w:sdtContent>
          </w:sdt>
        </w:p>
      </w:sdtContent>
    </w:sdt>
    <w:sdt>
      <w:sdtPr>
        <w:tag w:val="goog_rdk_58"/>
      </w:sdtPr>
      <w:sdtContent>
        <w:p w:rsidR="00000000" w:rsidDel="00000000" w:rsidP="00000000" w:rsidRDefault="00000000" w:rsidRPr="00000000" w14:paraId="0000001D">
          <w:pPr>
            <w:widowControl w:val="0"/>
            <w:ind w:left="720" w:firstLine="0"/>
            <w:rPr>
              <w:del w:author="Katie Lauck" w:id="0" w:date="2021-03-12T16:15:00Z"/>
            </w:rPr>
            <w:pPrChange w:author="Katie Lauck" w:id="0" w:date="2021-03-12T15:36:00Z">
              <w:pPr>
                <w:ind w:left="720" w:firstLine="0"/>
              </w:pPr>
            </w:pPrChange>
          </w:pPr>
          <w:sdt>
            <w:sdtPr>
              <w:tag w:val="goog_rdk_57"/>
            </w:sdtPr>
            <w:sdtContent>
              <w:del w:author="Katie Lauck" w:id="0" w:date="2021-03-12T16:15:00Z">
                <w:r w:rsidDel="00000000" w:rsidR="00000000" w:rsidRPr="00000000">
                  <w:rPr>
                    <w:rtl w:val="0"/>
                  </w:rPr>
                </w:r>
              </w:del>
            </w:sdtContent>
          </w:sdt>
        </w:p>
      </w:sdtContent>
    </w:sdt>
    <w:sdt>
      <w:sdtPr>
        <w:tag w:val="goog_rdk_60"/>
      </w:sdtPr>
      <w:sdtContent>
        <w:p w:rsidR="00000000" w:rsidDel="00000000" w:rsidP="00000000" w:rsidRDefault="00000000" w:rsidRPr="00000000" w14:paraId="0000001E">
          <w:pPr>
            <w:widowControl w:val="0"/>
            <w:ind w:left="720" w:firstLine="0"/>
            <w:rPr>
              <w:del w:author="Katie Lauck" w:id="0" w:date="2021-03-12T16:15:00Z"/>
            </w:rPr>
            <w:pPrChange w:author="Katie Lauck" w:id="0" w:date="2021-03-12T15:36:00Z">
              <w:pPr>
                <w:ind w:left="720" w:firstLine="0"/>
              </w:pPr>
            </w:pPrChange>
          </w:pPr>
          <w:sdt>
            <w:sdtPr>
              <w:tag w:val="goog_rdk_59"/>
            </w:sdtPr>
            <w:sdtContent>
              <w:del w:author="Katie Lauck" w:id="0" w:date="2021-03-12T16:15:00Z">
                <w:r w:rsidDel="00000000" w:rsidR="00000000" w:rsidRPr="00000000">
                  <w:rPr>
                    <w:rtl w:val="0"/>
                  </w:rPr>
                  <w:delText xml:space="preserve">Highest consideration will be given to WFCB students (grad or undergrad).</w:delText>
                </w:r>
              </w:del>
            </w:sdtContent>
          </w:sdt>
        </w:p>
      </w:sdtContent>
    </w:sdt>
    <w:sdt>
      <w:sdtPr>
        <w:tag w:val="goog_rdk_62"/>
      </w:sdtPr>
      <w:sdtContent>
        <w:p w:rsidR="00000000" w:rsidDel="00000000" w:rsidP="00000000" w:rsidRDefault="00000000" w:rsidRPr="00000000" w14:paraId="0000001F">
          <w:pPr>
            <w:widowControl w:val="0"/>
            <w:jc w:val="center"/>
            <w:rPr>
              <w:shd w:fill="auto" w:val="clear"/>
              <w:rPrChange w:author="Katie Lauck" w:id="31" w:date="2021-03-12T15:36:00Z">
                <w:rPr>
                  <w:b w:val="1"/>
                </w:rPr>
              </w:rPrChange>
            </w:rPr>
            <w:pPrChange w:author="Katie Lauck" w:id="0" w:date="2021-03-12T15:36:00Z">
              <w:pPr>
                <w:jc w:val="center"/>
              </w:pPr>
            </w:pPrChange>
          </w:pPr>
          <w:sdt>
            <w:sdtPr>
              <w:tag w:val="goog_rdk_61"/>
            </w:sdtPr>
            <w:sdtContent>
              <w:del w:author="Katie Lauck" w:id="0" w:date="2021-03-12T16:15:00Z">
                <w:r w:rsidDel="00000000" w:rsidR="00000000" w:rsidRPr="00000000">
                  <w:br w:type="page"/>
                </w:r>
              </w:del>
            </w:sdtContent>
          </w:sdt>
          <w:r w:rsidDel="00000000" w:rsidR="00000000" w:rsidRPr="00000000">
            <w:rPr>
              <w:b w:val="1"/>
              <w:rtl w:val="0"/>
            </w:rPr>
            <w:t xml:space="preserve">Selma Herr Fund for Ornithological Research – Proposal</w:t>
          </w:r>
        </w:p>
      </w:sdtContent>
    </w:sdt>
    <w:sdt>
      <w:sdtPr>
        <w:tag w:val="goog_rdk_63"/>
      </w:sdtPr>
      <w:sdtContent>
        <w:p w:rsidR="00000000" w:rsidDel="00000000" w:rsidP="00000000" w:rsidRDefault="00000000" w:rsidRPr="00000000" w14:paraId="00000020">
          <w:pPr>
            <w:widowControl w:val="0"/>
            <w:rPr>
              <w:shd w:fill="auto" w:val="clear"/>
              <w:rPrChange w:author="Katie Lauck" w:id="32" w:date="2021-03-12T15:36:00Z">
                <w:rPr>
                  <w:b w:val="1"/>
                </w:rPr>
              </w:rPrChange>
            </w:rPr>
            <w:pPrChange w:author="Katie Lauck" w:id="0" w:date="2021-03-12T15:36:00Z">
              <w:pPr/>
            </w:pPrChange>
          </w:pPr>
          <w:r w:rsidDel="00000000" w:rsidR="00000000" w:rsidRPr="00000000">
            <w:rPr>
              <w:rtl w:val="0"/>
            </w:rPr>
          </w:r>
        </w:p>
      </w:sdtContent>
    </w:sdt>
    <w:sdt>
      <w:sdtPr>
        <w:tag w:val="goog_rdk_67"/>
      </w:sdtPr>
      <w:sdtContent>
        <w:p w:rsidR="00000000" w:rsidDel="00000000" w:rsidP="00000000" w:rsidRDefault="00000000" w:rsidRPr="00000000" w14:paraId="00000021">
          <w:pPr>
            <w:widowControl w:val="0"/>
            <w:rPr>
              <w:shd w:fill="auto" w:val="clear"/>
              <w:rPrChange w:author="Katie Lauck" w:id="34" w:date="2021-03-12T15:36:00Z">
                <w:rPr>
                  <w:b w:val="1"/>
                </w:rPr>
              </w:rPrChange>
            </w:rPr>
            <w:pPrChange w:author="Katie Lauck" w:id="0" w:date="2021-03-12T15:36:00Z">
              <w:pPr/>
            </w:pPrChange>
          </w:pPr>
          <w:sdt>
            <w:sdtPr>
              <w:tag w:val="goog_rdk_64"/>
            </w:sdtPr>
            <w:sdtContent>
              <w:commentRangeStart w:id="0"/>
            </w:sdtContent>
          </w:sdt>
          <w:r w:rsidDel="00000000" w:rsidR="00000000" w:rsidRPr="00000000">
            <w:rPr>
              <w:b w:val="1"/>
              <w:rtl w:val="0"/>
            </w:rPr>
            <w:t xml:space="preserve">Project Title</w:t>
          </w:r>
          <w:sdt>
            <w:sdtPr>
              <w:tag w:val="goog_rdk_65"/>
            </w:sdtPr>
            <w:sdtContent>
              <w:del w:author="Katie Lauck" w:id="33" w:date="2021-03-12T15:58:00Z">
                <w:r w:rsidDel="00000000" w:rsidR="00000000" w:rsidRPr="00000000">
                  <w:rPr>
                    <w:b w:val="1"/>
                    <w:rtl w:val="0"/>
                  </w:rPr>
                  <w:delText xml:space="preserve">: </w:delText>
                </w:r>
              </w:del>
            </w:sdtContent>
          </w:sdt>
          <w:sdt>
            <w:sdtPr>
              <w:tag w:val="goog_rdk_66"/>
            </w:sdtPr>
            <w:sdtContent>
              <w:ins w:author="Katie Lauck" w:id="33" w:date="2021-03-12T15:58:00Z">
                <w:commentRangeEnd w:id="0"/>
                <w:r w:rsidDel="00000000" w:rsidR="00000000" w:rsidRPr="00000000">
                  <w:commentReference w:id="0"/>
                </w:r>
                <w:r w:rsidDel="00000000" w:rsidR="00000000" w:rsidRPr="00000000">
                  <w:rPr>
                    <w:b w:val="1"/>
                    <w:rtl w:val="0"/>
                  </w:rPr>
                  <w:t xml:space="preserve">: Why do the effects of temperature on nestling growth and survival vary across land uses?</w:t>
                </w:r>
              </w:ins>
            </w:sdtContent>
          </w:sdt>
          <w:r w:rsidDel="00000000" w:rsidR="00000000" w:rsidRPr="00000000">
            <w:rPr>
              <w:rtl w:val="0"/>
            </w:rPr>
          </w:r>
        </w:p>
      </w:sdtContent>
    </w:sdt>
    <w:sdt>
      <w:sdtPr>
        <w:tag w:val="goog_rdk_68"/>
      </w:sdtPr>
      <w:sdtContent>
        <w:p w:rsidR="00000000" w:rsidDel="00000000" w:rsidP="00000000" w:rsidRDefault="00000000" w:rsidRPr="00000000" w14:paraId="00000022">
          <w:pPr>
            <w:widowControl w:val="0"/>
            <w:rPr>
              <w:shd w:fill="auto" w:val="clear"/>
              <w:rPrChange w:author="Katie Lauck" w:id="35" w:date="2021-03-12T15:36:00Z">
                <w:rPr>
                  <w:b w:val="1"/>
                </w:rPr>
              </w:rPrChange>
            </w:rPr>
            <w:pPrChange w:author="Katie Lauck" w:id="0" w:date="2021-03-12T15:36:00Z">
              <w:pPr/>
            </w:pPrChange>
          </w:pPr>
          <w:r w:rsidDel="00000000" w:rsidR="00000000" w:rsidRPr="00000000">
            <w:rPr>
              <w:b w:val="1"/>
              <w:rtl w:val="0"/>
            </w:rPr>
            <w:t xml:space="preserve">Applicant (WFCB PI Status): Daniel Karp</w:t>
          </w:r>
        </w:p>
      </w:sdtContent>
    </w:sdt>
    <w:sdt>
      <w:sdtPr>
        <w:tag w:val="goog_rdk_69"/>
      </w:sdtPr>
      <w:sdtContent>
        <w:p w:rsidR="00000000" w:rsidDel="00000000" w:rsidP="00000000" w:rsidRDefault="00000000" w:rsidRPr="00000000" w14:paraId="00000023">
          <w:pPr>
            <w:widowControl w:val="0"/>
            <w:rPr>
              <w:shd w:fill="auto" w:val="clear"/>
              <w:rPrChange w:author="Katie Lauck" w:id="36" w:date="2021-03-12T15:36:00Z">
                <w:rPr>
                  <w:b w:val="1"/>
                </w:rPr>
              </w:rPrChange>
            </w:rPr>
            <w:pPrChange w:author="Katie Lauck" w:id="0" w:date="2021-03-12T15:36:00Z">
              <w:pPr/>
            </w:pPrChange>
          </w:pPr>
          <w:r w:rsidDel="00000000" w:rsidR="00000000" w:rsidRPr="00000000">
            <w:rPr>
              <w:b w:val="1"/>
              <w:rtl w:val="0"/>
            </w:rPr>
            <w:t xml:space="preserve">Participants (degree objective if student): Katherine Lauck (PhD student)</w:t>
          </w:r>
        </w:p>
      </w:sdtContent>
    </w:sdt>
    <w:sdt>
      <w:sdtPr>
        <w:tag w:val="goog_rdk_72"/>
      </w:sdtPr>
      <w:sdtContent>
        <w:p w:rsidR="00000000" w:rsidDel="00000000" w:rsidP="00000000" w:rsidRDefault="00000000" w:rsidRPr="00000000" w14:paraId="00000024">
          <w:pPr>
            <w:widowControl w:val="0"/>
            <w:rPr>
              <w:shd w:fill="auto" w:val="clear"/>
              <w:rPrChange w:author="Katie Lauck" w:id="38" w:date="2021-03-12T15:36:00Z">
                <w:rPr>
                  <w:b w:val="1"/>
                </w:rPr>
              </w:rPrChange>
            </w:rPr>
            <w:pPrChange w:author="Katie Lauck" w:id="0" w:date="2021-03-12T15:36:00Z">
              <w:pPr/>
            </w:pPrChange>
          </w:pPr>
          <w:r w:rsidDel="00000000" w:rsidR="00000000" w:rsidRPr="00000000">
            <w:rPr>
              <w:b w:val="1"/>
              <w:rtl w:val="0"/>
            </w:rPr>
            <w:t xml:space="preserve">Total Request:</w:t>
          </w:r>
          <w:sdt>
            <w:sdtPr>
              <w:tag w:val="goog_rdk_70"/>
            </w:sdtPr>
            <w:sdtContent>
              <w:ins w:author="Katie Lauck" w:id="37" w:date="2021-03-12T15:40:00Z">
                <w:r w:rsidDel="00000000" w:rsidR="00000000" w:rsidRPr="00000000">
                  <w:rPr>
                    <w:b w:val="1"/>
                    <w:rtl w:val="0"/>
                  </w:rPr>
                  <w:t xml:space="preserve"> 3357.60</w:t>
                </w:r>
              </w:ins>
            </w:sdtContent>
          </w:sdt>
          <w:sdt>
            <w:sdtPr>
              <w:tag w:val="goog_rdk_71"/>
            </w:sdtPr>
            <w:sdtContent>
              <w:del w:author="Katie Lauck" w:id="37" w:date="2021-03-12T15:40:00Z">
                <w:r w:rsidDel="00000000" w:rsidR="00000000" w:rsidRPr="00000000">
                  <w:rPr>
                    <w:b w:val="1"/>
                    <w:rtl w:val="0"/>
                  </w:rPr>
                  <w:tab/>
                </w:r>
              </w:del>
            </w:sdtContent>
          </w:sdt>
          <w:r w:rsidDel="00000000" w:rsidR="00000000" w:rsidRPr="00000000">
            <w:rPr>
              <w:b w:val="1"/>
              <w:rtl w:val="0"/>
            </w:rPr>
            <w:tab/>
            <w:t xml:space="preserve">                  New   /Continuing Funding Request (circle one)</w:t>
          </w:r>
        </w:p>
      </w:sdtContent>
    </w:sdt>
    <w:sdt>
      <w:sdtPr>
        <w:tag w:val="goog_rdk_74"/>
      </w:sdtPr>
      <w:sdtContent>
        <w:p w:rsidR="00000000" w:rsidDel="00000000" w:rsidP="00000000" w:rsidRDefault="00000000" w:rsidRPr="00000000" w14:paraId="00000025">
          <w:pPr>
            <w:widowControl w:val="0"/>
            <w:rPr>
              <w:shd w:fill="auto" w:val="clear"/>
              <w:rPrChange w:author="Katie Lauck" w:id="39" w:date="2021-03-12T15:36:00Z">
                <w:rPr>
                  <w:b w:val="1"/>
                  <w:i w:val="1"/>
                </w:rPr>
              </w:rPrChange>
            </w:rPr>
            <w:pPrChange w:author="Katie Lauck" w:id="0" w:date="2021-03-12T15:36:00Z">
              <w:pPr/>
            </w:pPrChange>
          </w:pPr>
          <w:sdt>
            <w:sdtPr>
              <w:tag w:val="goog_rdk_73"/>
            </w:sdtPr>
            <w:sdtContent>
              <w:commentRangeStart w:id="1"/>
            </w:sdtContent>
          </w:sdt>
          <w:r w:rsidDel="00000000" w:rsidR="00000000" w:rsidRPr="00000000">
            <w:rPr>
              <w:b w:val="1"/>
              <w:i w:val="1"/>
              <w:rtl w:val="0"/>
            </w:rPr>
            <w:t xml:space="preserve">Background</w:t>
          </w:r>
          <w:commentRangeEnd w:id="1"/>
          <w:r w:rsidDel="00000000" w:rsidR="00000000" w:rsidRPr="00000000">
            <w:commentReference w:id="1"/>
          </w:r>
          <w:r w:rsidDel="00000000" w:rsidR="00000000" w:rsidRPr="00000000">
            <w:rPr>
              <w:rtl w:val="0"/>
            </w:rPr>
          </w:r>
        </w:p>
      </w:sdtContent>
    </w:sdt>
    <w:sdt>
      <w:sdtPr>
        <w:tag w:val="goog_rdk_7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ns w:author="Daniel S Karp" w:id="41" w:date="2021-03-10T11:44:00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interactive effects of climate change and habitat conversion to agriculture constitute the primary threat to terrestrial wildlife (Travis 2003). Efforts to increase biodiversity in agricultural landscapes, such as planting polycultures, may allow more species to thrive in human-dominated landscapes (Kremen and Merenlender 2018). However, as climate change progresses, human-dominated landscapes may expose birds to new temperature extremes because converting forested land to agriculture removes trees that insulate the understory from ambient temperature (Suggitt et al. 2011, De Frenne et al. 2019). In bird species with altricial young, nestlings are ectothermic, so both low and high temperatures divert energy from growth to thermoregulation (Dunn 1979). The lethal effects of cold are well-documented (Shipley et al. 2020). But in the future, climate change will drive temperature increases globally and exacerbate the intensity of short-term temperature spikes. Especially in hot ecosystems, climate change-driven temperature spikes often induce nest failure and drive population collapse (Socolar et al. 2017). For example, in the Putah Creek ecosystem near Davis, CA, warm temperatures during nesting are associated with lower nestling growth (and survival in some species) (Riggio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prep).</w:t>
          </w:r>
          <w:sdt>
            <w:sdtPr>
              <w:tag w:val="goog_rdk_75"/>
            </w:sdtPr>
            <w:sdtContent>
              <w:ins w:author="Daniel S Karp" w:id="40" w:date="2021-03-10T11:44: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our preliminary results from an analysis of Cornell University’s NestWatch database (N= 152,863 nesting attempts across 58 species) show that, across North America, temperature spikes lower nesting success in agriculture and urban environments. However, nesting success remains stable in grassland and increases in forested areas following temperature spikes. </w:t>
          </w:r>
          <w:sdt>
            <w:sdtPr>
              <w:tag w:val="goog_rdk_76"/>
            </w:sdtPr>
            <w:sdtContent>
              <w:ins w:author="Daniel S Karp" w:id="41" w:date="2021-03-10T11:44:00Z">
                <w:r w:rsidDel="00000000" w:rsidR="00000000" w:rsidRPr="00000000">
                  <w:rPr>
                    <w:rtl w:val="0"/>
                  </w:rPr>
                </w:r>
              </w:ins>
            </w:sdtContent>
          </w:sdt>
        </w:p>
      </w:sdtContent>
    </w:sd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WFCB undergraduate Katia Goldberg </w:t>
      </w:r>
      <w:sdt>
        <w:sdtPr>
          <w:tag w:val="goog_rdk_78"/>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proposed a project </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Swift Endowment seeking to compare nest temperatures between multiple land uses to determine whether closed canopies buffer nests from temperature spikes. For this project, I will investigate the two main mechanisms that could underlie the effects of heat waves: direct thermoregulation challenge for nestlings and food availability. Nestlings can survive heat waves by using more energy to thermoregulate, but this may increase stress, decrease growth, and lead to lower survival (Wingfield et al. 2017). Furthermore, heat waves may reduce food provisioning to nestlings, either by forcing adults to spend more energy thermoregulating or by reducing prey availability. For example, warming temperatures are driving lepidopteran declines across the U.S. (a key resource for young birds; Forister et al. 2021). Here, I propose to investigate the relative contributions of thermoregulation challenge and food provisioning to nestling growth under temperature spikes across four land use</w:t>
      </w:r>
      <w:sdt>
        <w:sdtPr>
          <w:tag w:val="goog_rdk_79"/>
        </w:sdtPr>
        <w:sdtContent>
          <w:del w:author="Katie Lauck" w:id="42" w:date="2021-03-12T15:4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type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natural open canopy (grassland), natural closed canopy (riparian forest), agricultural open canopy (row crop), and agricultural closed canopy (orchard).</w:t>
      </w:r>
    </w:p>
    <w:sdt>
      <w:sdtPr>
        <w:tag w:val="goog_rdk_80"/>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36:00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pPr>
            </w:pPrChange>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Questions</w:t>
          </w:r>
          <w:r w:rsidDel="00000000" w:rsidR="00000000" w:rsidRPr="00000000">
            <w:rPr>
              <w:rtl w:val="0"/>
            </w:rPr>
          </w:r>
        </w:p>
      </w:sdtContent>
    </w:sdt>
    <w:sdt>
      <w:sdtPr>
        <w:tag w:val="goog_rdk_81"/>
      </w:sdtPr>
      <w:sdtContent>
        <w:p w:rsidR="00000000" w:rsidDel="00000000" w:rsidP="00000000" w:rsidRDefault="00000000" w:rsidRPr="00000000" w14:paraId="00000029">
          <w:pPr>
            <w:widowControl w:val="0"/>
            <w:shd w:fill="ffffff" w:val="clear"/>
            <w:rPr>
              <w:shd w:fill="auto" w:val="clear"/>
              <w:rPrChange w:author="Katie Lauck" w:id="44" w:date="2021-03-12T15:36:00Z">
                <w:rPr>
                  <w:color w:val="000000"/>
                </w:rPr>
              </w:rPrChange>
            </w:rPr>
            <w:pPrChange w:author="Katie Lauck" w:id="0" w:date="2021-03-12T15:36:00Z">
              <w:pPr>
                <w:shd w:fill="ffffff" w:val="clear"/>
              </w:pPr>
            </w:pPrChange>
          </w:pPr>
          <w:r w:rsidDel="00000000" w:rsidR="00000000" w:rsidRPr="00000000">
            <w:rPr>
              <w:i w:val="1"/>
              <w:color w:val="000000"/>
              <w:rtl w:val="0"/>
            </w:rPr>
            <w:t xml:space="preserve">Question 1.</w:t>
          </w:r>
          <w:r w:rsidDel="00000000" w:rsidR="00000000" w:rsidRPr="00000000">
            <w:rPr>
              <w:color w:val="000000"/>
              <w:rtl w:val="0"/>
            </w:rPr>
            <w:t xml:space="preserve"> How do ambient temperature and land use affect food provisioning for nestlings?</w:t>
          </w:r>
        </w:p>
      </w:sdtContent>
    </w:sdt>
    <w:sdt>
      <w:sdtPr>
        <w:tag w:val="goog_rdk_85"/>
      </w:sdtPr>
      <w:sdtContent>
        <w:p w:rsidR="00000000" w:rsidDel="00000000" w:rsidP="00000000" w:rsidRDefault="00000000" w:rsidRPr="00000000" w14:paraId="0000002A">
          <w:pPr>
            <w:widowControl w:val="0"/>
            <w:shd w:fill="ffffff" w:val="clear"/>
            <w:rPr>
              <w:shd w:fill="auto" w:val="clear"/>
              <w:rPrChange w:author="Katie Lauck" w:id="47" w:date="2021-03-12T15:36:00Z">
                <w:rPr>
                  <w:color w:val="000000"/>
                </w:rPr>
              </w:rPrChange>
            </w:rPr>
            <w:pPrChange w:author="Katie Lauck" w:id="0" w:date="2021-03-12T15:36:00Z">
              <w:pPr>
                <w:shd w:fill="ffffff" w:val="clear"/>
              </w:pPr>
            </w:pPrChange>
          </w:pPr>
          <w:r w:rsidDel="00000000" w:rsidR="00000000" w:rsidRPr="00000000">
            <w:rPr>
              <w:i w:val="1"/>
              <w:color w:val="000000"/>
              <w:rtl w:val="0"/>
            </w:rPr>
            <w:t xml:space="preserve">Hypothesis 1. </w:t>
          </w:r>
          <w:r w:rsidDel="00000000" w:rsidR="00000000" w:rsidRPr="00000000">
            <w:rPr>
              <w:color w:val="000000"/>
              <w:rtl w:val="0"/>
            </w:rPr>
            <w:t xml:space="preserve">Temperature spikes will be more frequent and more severe in</w:t>
          </w:r>
          <w:sdt>
            <w:sdtPr>
              <w:tag w:val="goog_rdk_82"/>
            </w:sdtPr>
            <w:sdtContent>
              <w:del w:author="Katie Lauck" w:id="45" w:date="2021-03-12T15:38:00Z">
                <w:r w:rsidDel="00000000" w:rsidR="00000000" w:rsidRPr="00000000">
                  <w:rPr>
                    <w:color w:val="000000"/>
                    <w:rtl w:val="0"/>
                  </w:rPr>
                  <w:delText xml:space="preserve"> open lands (i.e.,</w:delText>
                </w:r>
              </w:del>
            </w:sdtContent>
          </w:sdt>
          <w:r w:rsidDel="00000000" w:rsidR="00000000" w:rsidRPr="00000000">
            <w:rPr>
              <w:color w:val="000000"/>
              <w:rtl w:val="0"/>
            </w:rPr>
            <w:t xml:space="preserve"> grassland and row crop</w:t>
          </w:r>
          <w:sdt>
            <w:sdtPr>
              <w:tag w:val="goog_rdk_83"/>
            </w:sdtPr>
            <w:sdtContent>
              <w:ins w:author="Katie Lauck" w:id="46" w:date="2021-03-12T15:38:00Z">
                <w:r w:rsidDel="00000000" w:rsidR="00000000" w:rsidRPr="00000000">
                  <w:rPr>
                    <w:color w:val="000000"/>
                    <w:rtl w:val="0"/>
                  </w:rPr>
                  <w:t xml:space="preserve"> (</w:t>
                </w:r>
                <w:r w:rsidDel="00000000" w:rsidR="00000000" w:rsidRPr="00000000">
                  <w:rPr>
                    <w:i w:val="1"/>
                    <w:color w:val="000000"/>
                    <w:rtl w:val="0"/>
                  </w:rPr>
                  <w:t xml:space="preserve">i.e.</w:t>
                </w:r>
                <w:r w:rsidDel="00000000" w:rsidR="00000000" w:rsidRPr="00000000">
                  <w:rPr>
                    <w:color w:val="000000"/>
                    <w:rtl w:val="0"/>
                  </w:rPr>
                  <w:t xml:space="preserve">, open lands)</w:t>
                </w:r>
              </w:ins>
            </w:sdtContent>
          </w:sdt>
          <w:sdt>
            <w:sdtPr>
              <w:tag w:val="goog_rdk_84"/>
            </w:sdtPr>
            <w:sdtContent>
              <w:del w:author="Katie Lauck" w:id="46" w:date="2021-03-12T15:38:00Z">
                <w:r w:rsidDel="00000000" w:rsidR="00000000" w:rsidRPr="00000000">
                  <w:rPr>
                    <w:color w:val="000000"/>
                    <w:rtl w:val="0"/>
                  </w:rPr>
                  <w:delText xml:space="preserve">)</w:delText>
                </w:r>
              </w:del>
            </w:sdtContent>
          </w:sdt>
          <w:r w:rsidDel="00000000" w:rsidR="00000000" w:rsidRPr="00000000">
            <w:rPr>
              <w:color w:val="000000"/>
              <w:rtl w:val="0"/>
            </w:rPr>
            <w:t xml:space="preserve">, decreasing provisioning rates. Parents may decrease foraging time to meet thermoregulatory demands or lower insect availability may increase search effort. </w:t>
          </w:r>
        </w:p>
      </w:sdtContent>
    </w:sdt>
    <w:p w:rsidR="00000000" w:rsidDel="00000000" w:rsidP="00000000" w:rsidRDefault="00000000" w:rsidRPr="00000000" w14:paraId="0000002B">
      <w:pPr>
        <w:widowControl w:val="0"/>
        <w:shd w:fill="ffffff" w:val="clear"/>
        <w:rPr>
          <w:color w:val="000000"/>
        </w:rPr>
      </w:pPr>
      <w:r w:rsidDel="00000000" w:rsidR="00000000" w:rsidRPr="00000000">
        <w:rPr>
          <w:i w:val="1"/>
          <w:color w:val="000000"/>
          <w:rtl w:val="0"/>
        </w:rPr>
        <w:t xml:space="preserve">Question 2</w:t>
      </w:r>
      <w:r w:rsidDel="00000000" w:rsidR="00000000" w:rsidRPr="00000000">
        <w:rPr>
          <w:b w:val="1"/>
          <w:i w:val="1"/>
          <w:color w:val="000000"/>
          <w:rtl w:val="0"/>
        </w:rPr>
        <w:t xml:space="preserve">. </w:t>
      </w:r>
      <w:r w:rsidDel="00000000" w:rsidR="00000000" w:rsidRPr="00000000">
        <w:rPr>
          <w:color w:val="000000"/>
          <w:rtl w:val="0"/>
        </w:rPr>
        <w:t xml:space="preserve">How do next box temperature and land use affect nestling stress physiology?</w:t>
      </w:r>
    </w:p>
    <w:p w:rsidR="00000000" w:rsidDel="00000000" w:rsidP="00000000" w:rsidRDefault="00000000" w:rsidRPr="00000000" w14:paraId="0000002C">
      <w:pPr>
        <w:widowControl w:val="0"/>
        <w:shd w:fill="ffffff" w:val="clear"/>
        <w:rPr>
          <w:color w:val="000000"/>
        </w:rPr>
      </w:pPr>
      <w:r w:rsidDel="00000000" w:rsidR="00000000" w:rsidRPr="00000000">
        <w:rPr>
          <w:i w:val="1"/>
          <w:color w:val="000000"/>
          <w:rtl w:val="0"/>
        </w:rPr>
        <w:t xml:space="preserve">Hypothesis 2.</w:t>
      </w:r>
      <w:r w:rsidDel="00000000" w:rsidR="00000000" w:rsidRPr="00000000">
        <w:rPr>
          <w:b w:val="1"/>
          <w:color w:val="000000"/>
          <w:rtl w:val="0"/>
        </w:rPr>
        <w:t xml:space="preserve"> </w:t>
      </w:r>
      <w:r w:rsidDel="00000000" w:rsidR="00000000" w:rsidRPr="00000000">
        <w:rPr>
          <w:color w:val="000000"/>
          <w:rtl w:val="0"/>
        </w:rPr>
        <w:t xml:space="preserve">Temperature spikes will be more frequent and more severe in row crop and grassland systems</w:t>
      </w:r>
      <w:sdt>
        <w:sdtPr>
          <w:tag w:val="goog_rdk_86"/>
        </w:sdtPr>
        <w:sdtContent>
          <w:ins w:author="Katie Lauck" w:id="48" w:date="2021-03-12T15:38:00Z">
            <w:r w:rsidDel="00000000" w:rsidR="00000000" w:rsidRPr="00000000">
              <w:rPr>
                <w:color w:val="000000"/>
                <w:rtl w:val="0"/>
              </w:rPr>
              <w:t xml:space="preserve">,</w:t>
            </w:r>
          </w:ins>
        </w:sdtContent>
      </w:sdt>
      <w:sdt>
        <w:sdtPr>
          <w:tag w:val="goog_rdk_87"/>
        </w:sdtPr>
        <w:sdtContent>
          <w:del w:author="Katie Lauck" w:id="48" w:date="2021-03-12T15:38:00Z">
            <w:r w:rsidDel="00000000" w:rsidR="00000000" w:rsidRPr="00000000">
              <w:rPr>
                <w:color w:val="000000"/>
                <w:rtl w:val="0"/>
              </w:rPr>
              <w:delText xml:space="preserve">)</w:delText>
            </w:r>
          </w:del>
        </w:sdtContent>
      </w:sdt>
      <w:r w:rsidDel="00000000" w:rsidR="00000000" w:rsidRPr="00000000">
        <w:rPr>
          <w:color w:val="000000"/>
          <w:rtl w:val="0"/>
        </w:rPr>
        <w:t xml:space="preserve"> which will increase nestling stress (</w:t>
      </w:r>
      <w:r w:rsidDel="00000000" w:rsidR="00000000" w:rsidRPr="00000000">
        <w:rPr>
          <w:i w:val="1"/>
          <w:color w:val="000000"/>
          <w:rtl w:val="0"/>
        </w:rPr>
        <w:t xml:space="preserve">i.e.,</w:t>
      </w:r>
      <w:r w:rsidDel="00000000" w:rsidR="00000000" w:rsidRPr="00000000">
        <w:rPr>
          <w:color w:val="000000"/>
          <w:rtl w:val="0"/>
        </w:rPr>
        <w:t xml:space="preserve"> cortisol levels). High temperatures may cause hyperthermia, which can elevate cortisol in nestlings </w:t>
      </w:r>
      <w:r w:rsidDel="00000000" w:rsidR="00000000" w:rsidRPr="00000000">
        <w:rPr>
          <w:rtl w:val="0"/>
        </w:rPr>
        <w:t xml:space="preserve">(Wingfield et al. 2017)</w:t>
      </w:r>
      <w:r w:rsidDel="00000000" w:rsidR="00000000" w:rsidRPr="00000000">
        <w:rPr>
          <w:color w:val="000000"/>
          <w:rtl w:val="0"/>
        </w:rPr>
        <w:t xml:space="preserve">.</w:t>
      </w:r>
    </w:p>
    <w:p w:rsidR="00000000" w:rsidDel="00000000" w:rsidP="00000000" w:rsidRDefault="00000000" w:rsidRPr="00000000" w14:paraId="0000002D">
      <w:pPr>
        <w:widowControl w:val="0"/>
        <w:shd w:fill="ffffff" w:val="clear"/>
        <w:rPr>
          <w:color w:val="000000"/>
        </w:rPr>
      </w:pPr>
      <w:r w:rsidDel="00000000" w:rsidR="00000000" w:rsidRPr="00000000">
        <w:rPr>
          <w:i w:val="1"/>
          <w:color w:val="000000"/>
          <w:rtl w:val="0"/>
        </w:rPr>
        <w:t xml:space="preserve">Question 3.</w:t>
      </w:r>
      <w:r w:rsidDel="00000000" w:rsidR="00000000" w:rsidRPr="00000000">
        <w:rPr>
          <w:color w:val="000000"/>
          <w:rtl w:val="0"/>
        </w:rPr>
        <w:t xml:space="preserve"> How does land use affect the relative importance of physiological effects of heat (Q2) versus food-mediated effects (Q1) on the growth and fledging success of nestlings?</w:t>
      </w:r>
    </w:p>
    <w:p w:rsidR="00000000" w:rsidDel="00000000" w:rsidP="00000000" w:rsidRDefault="00000000" w:rsidRPr="00000000" w14:paraId="0000002E">
      <w:pPr>
        <w:widowControl w:val="0"/>
        <w:shd w:fill="ffffff" w:val="clear"/>
        <w:rPr>
          <w:color w:val="000000"/>
        </w:rPr>
      </w:pPr>
      <w:r w:rsidDel="00000000" w:rsidR="00000000" w:rsidRPr="00000000">
        <w:rPr>
          <w:i w:val="1"/>
          <w:color w:val="000000"/>
          <w:rtl w:val="0"/>
        </w:rPr>
        <w:t xml:space="preserve">Hypothesis 3.</w:t>
      </w:r>
      <w:r w:rsidDel="00000000" w:rsidR="00000000" w:rsidRPr="00000000">
        <w:rPr>
          <w:color w:val="000000"/>
          <w:rtl w:val="0"/>
        </w:rPr>
        <w:t xml:space="preserve"> In open land uses (i.e., grassland and row crop), the direct effects of heat on nestlings will dominate. Hyperthermia will drive cellular damage, forcing nestlings to expend more energy on maintenance, lowering their growth </w:t>
      </w:r>
      <w:r w:rsidDel="00000000" w:rsidR="00000000" w:rsidRPr="00000000">
        <w:rPr>
          <w:rtl w:val="0"/>
        </w:rPr>
        <w:t xml:space="preserve">(Wingfield et al. 2017)</w:t>
      </w:r>
      <w:r w:rsidDel="00000000" w:rsidR="00000000" w:rsidRPr="00000000">
        <w:rPr>
          <w:color w:val="000000"/>
          <w:rtl w:val="0"/>
        </w:rPr>
        <w:t xml:space="preserve">. However, because</w:t>
      </w:r>
      <w:sdt>
        <w:sdtPr>
          <w:tag w:val="goog_rdk_88"/>
        </w:sdtPr>
        <w:sdtContent>
          <w:ins w:author="Katie Lauck" w:id="49" w:date="2021-03-10T14:58:00Z">
            <w:r w:rsidDel="00000000" w:rsidR="00000000" w:rsidRPr="00000000">
              <w:rPr>
                <w:color w:val="000000"/>
                <w:rtl w:val="0"/>
              </w:rPr>
              <w:t xml:space="preserve"> </w:t>
            </w:r>
          </w:ins>
        </w:sdtContent>
      </w:sdt>
      <w:r w:rsidDel="00000000" w:rsidR="00000000" w:rsidRPr="00000000">
        <w:rPr>
          <w:color w:val="000000"/>
          <w:rtl w:val="0"/>
        </w:rPr>
        <w:t xml:space="preserve">hyperthermia may also cause adults to decrease provisioning during temperature spikes, food-mediated effects may also be important. In agricultural lands, low resource (</w:t>
      </w:r>
      <w:r w:rsidDel="00000000" w:rsidR="00000000" w:rsidRPr="00000000">
        <w:rPr>
          <w:i w:val="1"/>
          <w:color w:val="000000"/>
          <w:rtl w:val="0"/>
        </w:rPr>
        <w:t xml:space="preserve">i.e.,</w:t>
      </w:r>
      <w:r w:rsidDel="00000000" w:rsidR="00000000" w:rsidRPr="00000000">
        <w:rPr>
          <w:color w:val="000000"/>
          <w:rtl w:val="0"/>
        </w:rPr>
        <w:t xml:space="preserve"> insect) availability will cause food-mediated effects to dominate.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Methods</w:t>
      </w:r>
    </w:p>
    <w:sdt>
      <w:sdtPr>
        <w:tag w:val="goog_rdk_91"/>
      </w:sdtPr>
      <w:sdtContent>
        <w:p w:rsidR="00000000" w:rsidDel="00000000" w:rsidP="00000000" w:rsidRDefault="00000000" w:rsidRPr="00000000" w14:paraId="00000030">
          <w:pPr>
            <w:widowControl w:val="0"/>
            <w:shd w:fill="ffffff" w:val="clear"/>
            <w:rPr>
              <w:ins w:author="Daniel S Karp" w:id="50" w:date="2021-03-10T11:31:00Z"/>
              <w:color w:val="000000"/>
            </w:rPr>
          </w:pPr>
          <w:r w:rsidDel="00000000" w:rsidR="00000000" w:rsidRPr="00000000">
            <w:rPr>
              <w:color w:val="000000"/>
              <w:rtl w:val="0"/>
            </w:rPr>
            <w:t xml:space="preserve">To address these questions, I will monitor Tree Swallow and Western Bluebird nest boxes in four land use treatments: </w:t>
          </w:r>
          <w:sdt>
            <w:sdtPr>
              <w:tag w:val="goog_rdk_89"/>
            </w:sdtPr>
            <w:sdtContent>
              <w:commentRangeStart w:id="3"/>
            </w:sdtContent>
          </w:sdt>
          <w:r w:rsidDel="00000000" w:rsidR="00000000" w:rsidRPr="00000000">
            <w:rPr>
              <w:color w:val="000000"/>
              <w:rtl w:val="0"/>
            </w:rPr>
            <w:t xml:space="preserve">row crops, orchards, grasslands, and high canopy cover riparian forests</w:t>
          </w:r>
          <w:commentRangeEnd w:id="3"/>
          <w:r w:rsidDel="00000000" w:rsidR="00000000" w:rsidRPr="00000000">
            <w:commentReference w:id="3"/>
          </w:r>
          <w:r w:rsidDel="00000000" w:rsidR="00000000" w:rsidRPr="00000000">
            <w:rPr>
              <w:color w:val="000000"/>
              <w:rtl w:val="0"/>
            </w:rPr>
            <w:t xml:space="preserve">. I will partner with the Museum of Wildlife and Fish Biology (MWFB) to access their ‘Putah Creek Nest Box Highway,’ a network of 169 nest boxes along Putah Creek. However, the Nest Box Highway does not include nest boxes in row crop agriculture or enough boxes in orchard or grassland sites. Thus, I am working to secure landowner permissions to expand the network. In early April, we will begin monitoring 36 boxes (N= 3 nests/site * 3 sites/land use * 4 land uses). After chicks fledge, we will move on to new nests. We expect to complete 3 rounds of sampling for a total of 108 nests monitored in 2021.   </w:t>
          </w:r>
          <w:sdt>
            <w:sdtPr>
              <w:tag w:val="goog_rdk_90"/>
            </w:sdtPr>
            <w:sdtContent>
              <w:ins w:author="Daniel S Karp" w:id="50" w:date="2021-03-10T11:31:00Z">
                <w:r w:rsidDel="00000000" w:rsidR="00000000" w:rsidRPr="00000000">
                  <w:rPr>
                    <w:rtl w:val="0"/>
                  </w:rPr>
                </w:r>
              </w:ins>
            </w:sdtContent>
          </w:sdt>
        </w:p>
      </w:sdtContent>
    </w:sdt>
    <w:p w:rsidR="00000000" w:rsidDel="00000000" w:rsidP="00000000" w:rsidRDefault="00000000" w:rsidRPr="00000000" w14:paraId="00000031">
      <w:pPr>
        <w:widowControl w:val="0"/>
        <w:shd w:fill="ffffff" w:val="clear"/>
        <w:ind w:firstLine="720"/>
        <w:rPr>
          <w:color w:val="000000"/>
        </w:rPr>
      </w:pPr>
      <w:r w:rsidDel="00000000" w:rsidR="00000000" w:rsidRPr="00000000">
        <w:rPr>
          <w:color w:val="000000"/>
          <w:rtl w:val="0"/>
        </w:rPr>
        <w:t xml:space="preserve">I propose to monitor the same nest boxes that Katia Goldberg (see above) will use to explore temperature differentials between land-use types. She will place HOBO loggers inside boxes to measure nest temperature following egg-laying. To quantify parental food provisioning rates, I will use Raspberry Pi-based motion-activated cameras (Phillips et al. in review) that will record 30 seconds before and after motion activation. I will use generalized linear mixed models (GLMMs) to compare the effect of temperature on provisioning rates across the four land use types (Question 1). Starting in March 2022, I will partner with Dr. Paulina Gonzalez to collect blood samples from nestlings and use ELISA assays</w:t>
      </w:r>
      <w:sdt>
        <w:sdtPr>
          <w:tag w:val="goog_rdk_92"/>
        </w:sdtPr>
        <w:sdtContent>
          <w:del w:author="Katie Lauck" w:id="51" w:date="2021-03-12T15:40:00Z">
            <w:r w:rsidDel="00000000" w:rsidR="00000000" w:rsidRPr="00000000">
              <w:rPr>
                <w:color w:val="000000"/>
                <w:rtl w:val="0"/>
              </w:rPr>
              <w:delText xml:space="preserve"> [CITE – ask Paulina]</w:delText>
            </w:r>
          </w:del>
        </w:sdtContent>
      </w:sdt>
      <w:r w:rsidDel="00000000" w:rsidR="00000000" w:rsidRPr="00000000">
        <w:rPr>
          <w:color w:val="000000"/>
          <w:rtl w:val="0"/>
        </w:rPr>
        <w:t xml:space="preserve"> to measure cortisol </w:t>
      </w:r>
      <w:sdt>
        <w:sdtPr>
          <w:tag w:val="goog_rdk_93"/>
        </w:sdtPr>
        <w:sdtContent>
          <w:ins w:author="Katie Lauck" w:id="52" w:date="2021-03-12T15:52:00Z">
            <w:r w:rsidDel="00000000" w:rsidR="00000000" w:rsidRPr="00000000">
              <w:rPr>
                <w:color w:val="000000"/>
                <w:rtl w:val="0"/>
              </w:rPr>
              <w:t xml:space="preserve">concentrations. </w:t>
            </w:r>
          </w:ins>
        </w:sdtContent>
      </w:sdt>
      <w:sdt>
        <w:sdtPr>
          <w:tag w:val="goog_rdk_94"/>
        </w:sdtPr>
        <w:sdtContent>
          <w:del w:author="Katie Lauck" w:id="52" w:date="2021-03-12T15:52:00Z">
            <w:r w:rsidDel="00000000" w:rsidR="00000000" w:rsidRPr="00000000">
              <w:rPr>
                <w:color w:val="000000"/>
                <w:rtl w:val="0"/>
              </w:rPr>
              <w:delText xml:space="preserve">concentrations. </w:delText>
            </w:r>
          </w:del>
        </w:sdtContent>
      </w:sdt>
      <w:r w:rsidDel="00000000" w:rsidR="00000000" w:rsidRPr="00000000">
        <w:rPr>
          <w:color w:val="000000"/>
          <w:rtl w:val="0"/>
        </w:rPr>
        <w:t xml:space="preserve">Again, I will use GLMMs to compare effects of temperature on nestling cortisol concentrations among land uses (Question 2).</w:t>
      </w:r>
    </w:p>
    <w:p w:rsidR="00000000" w:rsidDel="00000000" w:rsidP="00000000" w:rsidRDefault="00000000" w:rsidRPr="00000000" w14:paraId="00000032">
      <w:pPr>
        <w:widowControl w:val="0"/>
        <w:shd w:fill="ffffff" w:val="clear"/>
        <w:rPr>
          <w:color w:val="000000"/>
        </w:rPr>
      </w:pPr>
      <w:r w:rsidDel="00000000" w:rsidR="00000000" w:rsidRPr="00000000">
        <w:rPr>
          <w:color w:val="000000"/>
          <w:rtl w:val="0"/>
        </w:rPr>
        <w:tab/>
        <w:t xml:space="preserve">To address question 3, I will partner with the MWFB to monitor nestling growth and survival. Within their current nest box network, project scientist Hanika Cook and her team will record mass, tarsus length, bill length, and wing chord of nestlings twice during the nestling period and band them at the appropriate time. I will be trained to handle, measure, and band nestlings according to their protocol. I will then monitor the additional boxes placed in row crops, orchards, and grasslands. Again, I will use GLMMs to compare effects of provisioning rate and nestling cortisol concentration on nestling growth and survival rates among land uses.</w:t>
      </w:r>
    </w:p>
    <w:p w:rsidR="00000000" w:rsidDel="00000000" w:rsidP="00000000" w:rsidRDefault="00000000" w:rsidRPr="00000000" w14:paraId="00000033">
      <w:pPr>
        <w:widowControl w:val="0"/>
        <w:shd w:fill="ffffff" w:val="clear"/>
        <w:rPr>
          <w:color w:val="000000"/>
        </w:rPr>
      </w:pPr>
      <w:r w:rsidDel="00000000" w:rsidR="00000000" w:rsidRPr="00000000">
        <w:rPr>
          <w:b w:val="1"/>
          <w:i w:val="1"/>
          <w:color w:val="000000"/>
          <w:rtl w:val="0"/>
        </w:rPr>
        <w:t xml:space="preserve">Justification</w:t>
      </w:r>
      <w:r w:rsidDel="00000000" w:rsidR="00000000" w:rsidRPr="00000000">
        <w:rPr>
          <w:rtl w:val="0"/>
        </w:rPr>
      </w:r>
    </w:p>
    <w:p w:rsidR="00000000" w:rsidDel="00000000" w:rsidP="00000000" w:rsidRDefault="00000000" w:rsidRPr="00000000" w14:paraId="00000034">
      <w:pPr>
        <w:widowControl w:val="0"/>
        <w:shd w:fill="ffffff" w:val="clear"/>
        <w:rPr>
          <w:color w:val="000000"/>
        </w:rPr>
      </w:pPr>
      <w:r w:rsidDel="00000000" w:rsidR="00000000" w:rsidRPr="00000000">
        <w:rPr>
          <w:color w:val="000000"/>
          <w:rtl w:val="0"/>
        </w:rPr>
        <w:t xml:space="preserve">The results of this project will provide crucial insight into the mechanisms by which climate change may affect the ability of birds to survive in human-dominated habitats. In doing so, it will also provide concrete avenues through which working landscapes could be modified to better accommodate cavity-nesting birds. If the direct effects of heat are more important than food-mediated effects, nest boxes could be modified to increase nesting success</w:t>
      </w:r>
      <w:sdt>
        <w:sdtPr>
          <w:tag w:val="goog_rdk_95"/>
        </w:sdtPr>
        <w:sdtContent>
          <w:ins w:author="Katie Lauck" w:id="53" w:date="2021-03-12T16:02:00Z">
            <w:r w:rsidDel="00000000" w:rsidR="00000000" w:rsidRPr="00000000">
              <w:rPr>
                <w:color w:val="000000"/>
                <w:rtl w:val="0"/>
              </w:rPr>
              <w:t xml:space="preserve">;</w:t>
            </w:r>
          </w:ins>
        </w:sdtContent>
      </w:sdt>
      <w:sdt>
        <w:sdtPr>
          <w:tag w:val="goog_rdk_96"/>
        </w:sdtPr>
        <w:sdtContent>
          <w:del w:author="Katie Lauck" w:id="53" w:date="2021-03-12T16:02:00Z">
            <w:r w:rsidDel="00000000" w:rsidR="00000000" w:rsidRPr="00000000">
              <w:rPr>
                <w:color w:val="000000"/>
                <w:rtl w:val="0"/>
              </w:rPr>
              <w:delText xml:space="preserve">;</w:delText>
            </w:r>
          </w:del>
        </w:sdtContent>
      </w:sdt>
      <w:r w:rsidDel="00000000" w:rsidR="00000000" w:rsidRPr="00000000">
        <w:rPr>
          <w:color w:val="000000"/>
          <w:rtl w:val="0"/>
        </w:rPr>
        <w:t xml:space="preserve"> </w:t>
      </w:r>
      <w:sdt>
        <w:sdtPr>
          <w:tag w:val="goog_rdk_97"/>
        </w:sdtPr>
        <w:sdtContent>
          <w:ins w:author="Katie Lauck" w:id="54" w:date="2021-03-12T16:02:00Z">
            <w:r w:rsidDel="00000000" w:rsidR="00000000" w:rsidRPr="00000000">
              <w:rPr>
                <w:color w:val="000000"/>
                <w:rtl w:val="0"/>
              </w:rPr>
              <w:t xml:space="preserve">f</w:t>
            </w:r>
          </w:ins>
        </w:sdtContent>
      </w:sdt>
      <w:sdt>
        <w:sdtPr>
          <w:tag w:val="goog_rdk_98"/>
        </w:sdtPr>
        <w:sdtContent>
          <w:del w:author="Katie Lauck" w:id="54" w:date="2021-03-12T16:02:00Z">
            <w:r w:rsidDel="00000000" w:rsidR="00000000" w:rsidRPr="00000000">
              <w:rPr>
                <w:color w:val="000000"/>
                <w:rtl w:val="0"/>
              </w:rPr>
              <w:delText xml:space="preserve">f</w:delText>
            </w:r>
          </w:del>
        </w:sdtContent>
      </w:sdt>
      <w:r w:rsidDel="00000000" w:rsidR="00000000" w:rsidRPr="00000000">
        <w:rPr>
          <w:color w:val="000000"/>
          <w:rtl w:val="0"/>
        </w:rPr>
        <w:t xml:space="preserve">or example, by adding white paint or solar shields to roofs, or by installing boxes in more shaded areas. In contrast, if food-mediated effects predominate, then </w:t>
      </w:r>
      <w:sdt>
        <w:sdtPr>
          <w:tag w:val="goog_rdk_99"/>
        </w:sdtPr>
        <w:sdtContent>
          <w:del w:author="Katie Lauck" w:id="55" w:date="2021-03-12T16:03:00Z">
            <w:r w:rsidDel="00000000" w:rsidR="00000000" w:rsidRPr="00000000">
              <w:rPr>
                <w:color w:val="000000"/>
                <w:rtl w:val="0"/>
              </w:rPr>
              <w:delText xml:space="preserve">it may be necessary to maintain</w:delText>
            </w:r>
          </w:del>
        </w:sdtContent>
      </w:sdt>
      <w:sdt>
        <w:sdtPr>
          <w:tag w:val="goog_rdk_100"/>
        </w:sdtPr>
        <w:sdtContent>
          <w:ins w:author="Katie Lauck" w:id="55" w:date="2021-03-12T16:03:00Z">
            <w:r w:rsidDel="00000000" w:rsidR="00000000" w:rsidRPr="00000000">
              <w:rPr>
                <w:color w:val="000000"/>
                <w:rtl w:val="0"/>
              </w:rPr>
              <w:t xml:space="preserve">maintaining</w:t>
            </w:r>
          </w:ins>
        </w:sdtContent>
      </w:sdt>
      <w:r w:rsidDel="00000000" w:rsidR="00000000" w:rsidRPr="00000000">
        <w:rPr>
          <w:color w:val="000000"/>
          <w:rtl w:val="0"/>
        </w:rPr>
        <w:t xml:space="preserve"> patches of non-crop habitats in working landscapes </w:t>
      </w:r>
      <w:sdt>
        <w:sdtPr>
          <w:tag w:val="goog_rdk_101"/>
        </w:sdtPr>
        <w:sdtContent>
          <w:ins w:author="Katie Lauck" w:id="56" w:date="2021-03-12T16:03:00Z">
            <w:r w:rsidDel="00000000" w:rsidR="00000000" w:rsidRPr="00000000">
              <w:rPr>
                <w:color w:val="000000"/>
                <w:rtl w:val="0"/>
              </w:rPr>
              <w:t xml:space="preserve">to support</w:t>
            </w:r>
          </w:ins>
        </w:sdtContent>
      </w:sdt>
      <w:sdt>
        <w:sdtPr>
          <w:tag w:val="goog_rdk_102"/>
        </w:sdtPr>
        <w:sdtContent>
          <w:del w:author="Katie Lauck" w:id="56" w:date="2021-03-12T16:03:00Z">
            <w:r w:rsidDel="00000000" w:rsidR="00000000" w:rsidRPr="00000000">
              <w:rPr>
                <w:color w:val="000000"/>
                <w:rtl w:val="0"/>
              </w:rPr>
              <w:delText xml:space="preserve">to support</w:delText>
            </w:r>
          </w:del>
        </w:sdtContent>
      </w:sdt>
      <w:sdt>
        <w:sdtPr>
          <w:tag w:val="goog_rdk_103"/>
        </w:sdtPr>
        <w:sdtContent>
          <w:ins w:author="Katie Lauck" w:id="57" w:date="2021-03-12T16:04:00Z">
            <w:r w:rsidDel="00000000" w:rsidR="00000000" w:rsidRPr="00000000">
              <w:rPr>
                <w:color w:val="000000"/>
                <w:rtl w:val="0"/>
              </w:rPr>
              <w:t xml:space="preserve"> </w:t>
            </w:r>
          </w:ins>
        </w:sdtContent>
      </w:sdt>
      <w:sdt>
        <w:sdtPr>
          <w:tag w:val="goog_rdk_104"/>
        </w:sdtPr>
        <w:sdtContent>
          <w:del w:author="Katie Lauck" w:id="57" w:date="2021-03-12T16:04:00Z">
            <w:r w:rsidDel="00000000" w:rsidR="00000000" w:rsidRPr="00000000">
              <w:rPr>
                <w:color w:val="000000"/>
                <w:rtl w:val="0"/>
              </w:rPr>
              <w:delText xml:space="preserve"> more diverse and abundant </w:delText>
            </w:r>
          </w:del>
        </w:sdtContent>
      </w:sdt>
      <w:r w:rsidDel="00000000" w:rsidR="00000000" w:rsidRPr="00000000">
        <w:rPr>
          <w:color w:val="000000"/>
          <w:rtl w:val="0"/>
        </w:rPr>
        <w:t xml:space="preserve">food resources for birds (</w:t>
      </w:r>
      <w:r w:rsidDel="00000000" w:rsidR="00000000" w:rsidRPr="00000000">
        <w:rPr>
          <w:i w:val="1"/>
          <w:color w:val="000000"/>
          <w:rtl w:val="0"/>
        </w:rPr>
        <w:t xml:space="preserve">i.e.,</w:t>
      </w:r>
      <w:r w:rsidDel="00000000" w:rsidR="00000000" w:rsidRPr="00000000">
        <w:rPr>
          <w:color w:val="000000"/>
          <w:rtl w:val="0"/>
        </w:rPr>
        <w:t xml:space="preserve"> insects)</w:t>
      </w:r>
      <w:sdt>
        <w:sdtPr>
          <w:tag w:val="goog_rdk_105"/>
        </w:sdtPr>
        <w:sdtContent>
          <w:ins w:author="Katie Lauck" w:id="58" w:date="2021-03-12T16:04:00Z">
            <w:r w:rsidDel="00000000" w:rsidR="00000000" w:rsidRPr="00000000">
              <w:rPr>
                <w:color w:val="000000"/>
                <w:rtl w:val="0"/>
              </w:rPr>
              <w:t xml:space="preserve"> may be more effective</w:t>
            </w:r>
          </w:ins>
        </w:sdtContent>
      </w:sdt>
      <w:r w:rsidDel="00000000" w:rsidR="00000000" w:rsidRPr="00000000">
        <w:rPr>
          <w:color w:val="000000"/>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Literature cited</w:t>
      </w:r>
      <w:r w:rsidDel="00000000" w:rsidR="00000000" w:rsidRPr="00000000">
        <w:rPr>
          <w:rtl w:val="0"/>
        </w:rPr>
      </w:r>
    </w:p>
    <w:sdt>
      <w:sdtPr>
        <w:tag w:val="goog_rdk_106"/>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Frenne, P., F. Zellweger, F. Rodríguez-Sánchez, B. R. Scheffers, K. Hylander, M. Luoto, M. Vellend, K. Verheyen, and J. Lenoir. 2019. Global buffering of temperatures under forest canopies. Nature Ecology &amp; Evolution 3:744–749.</w:t>
          </w:r>
        </w:p>
      </w:sdtContent>
    </w:sdt>
    <w:sdt>
      <w:sdtPr>
        <w:tag w:val="goog_rdk_107"/>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Dunn, E. H. 1979. Age of Effective Homeothermy in Nestling Tree Swallows According to Brood Size. The Wilson Bulletin 91:455–457.</w:t>
          </w:r>
        </w:p>
      </w:sdtContent>
    </w:sdt>
    <w:sdt>
      <w:sdtPr>
        <w:tag w:val="goog_rdk_108"/>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Forister, M. L., C. A. Halsch, C. C. Nice, J. A. Fordyce, T. E. Dilts, J. C. Oliver, K. L. Prudic, A. M. Shapiro, J. K. Wilson, and J. Glassberg. 2021. Fewer butterflies seen by community scientists across the warming and drying landscapes of the American West. Science 371:1042–1045.</w:t>
          </w:r>
        </w:p>
      </w:sdtContent>
    </w:sdt>
    <w:sdt>
      <w:sdtPr>
        <w:tag w:val="goog_rdk_109"/>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Kremen, C., and A. M. Merenlender. 2018. Landscapes that work for biodiversity and people. Science 362.</w:t>
          </w:r>
        </w:p>
      </w:sdtContent>
    </w:sdt>
    <w:sdt>
      <w:sdtPr>
        <w:tag w:val="goog_rdk_110"/>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Shipley, J. R., C. W. Twining, C. C. Taff, M. N. Vitousek, A. Flack, and D. W. Winkler. 2020. Birds advancing lay dates with warming springs face greater risk of chick mortality. Proceedings of the National Academy of Sciences 117:25590–25594.</w:t>
          </w:r>
        </w:p>
      </w:sdtContent>
    </w:sdt>
    <w:sdt>
      <w:sdtPr>
        <w:tag w:val="goog_rdk_111"/>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Socolar, J. B., P. N. Epanchin, S. R. Beissinger, and M. W. Tingley. 2017. Phenological shifts conserve thermal niches in North American birds and reshape expectations for climate-driven range shifts. Proceedings of the National Academy of Sciences 114:12976–12981.</w:t>
          </w:r>
        </w:p>
      </w:sdtContent>
    </w:sdt>
    <w:sdt>
      <w:sdtPr>
        <w:tag w:val="goog_rdk_112"/>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Suggitt, A. J., P. K. Gillingham, J. K. Hill, B. Huntley, W. E. Kunin, D. B. Roy, and C. D. Thomas. 2011. Habitat microclimates drive fine-scale variation in extreme temperatures. Oikos 120:1–8.</w:t>
          </w:r>
        </w:p>
      </w:sdtContent>
    </w:sdt>
    <w:sdt>
      <w:sdtPr>
        <w:tag w:val="goog_rdk_113"/>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Travis, J. M. J. 2003. Climate change and habitat destruction: a deadly anthropogenic cocktail. Proceedings of the Royal Society of London. Series B: Biological Sciences 270:467–473.</w:t>
          </w:r>
        </w:p>
      </w:sdtContent>
    </w:sdt>
    <w:sdt>
      <w:sdtPr>
        <w:tag w:val="goog_rdk_114"/>
      </w:sdtPr>
      <w:sdtConten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Katie Lauck" w:id="0" w:date="2021-03-12T15:52:00Z">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Wingfield, J. C., J. H. Pérez, J. S. Krause, K. R. Word, P. L. González-Gómez, S. Lisovski, and H. E. Chmura. 2017. How birds cope physiologically and behaviourally with extreme climatic events. Philosophical Transactions of the Royal Society B: Biological Sciences 372:20160140.</w:t>
          </w:r>
        </w:p>
      </w:sdtContent>
    </w:sdt>
    <w:sdt>
      <w:sdtPr>
        <w:tag w:val="goog_rdk_119"/>
      </w:sdtPr>
      <w:sdtContent>
        <w:p w:rsidR="00000000" w:rsidDel="00000000" w:rsidP="00000000" w:rsidRDefault="00000000" w:rsidRPr="00000000" w14:paraId="0000003F">
          <w:pPr>
            <w:widowControl w:val="0"/>
            <w:rPr>
              <w:b w:val="1"/>
              <w:i w:val="1"/>
              <w:rPrChange w:author="Katie Lauck" w:id="69" w:date="2021-03-12T16:12:00Z">
                <w:rPr>
                  <w:b w:val="1"/>
                </w:rPr>
              </w:rPrChange>
            </w:rPr>
          </w:pPr>
          <w:sdt>
            <w:sdtPr>
              <w:tag w:val="goog_rdk_116"/>
            </w:sdtPr>
            <w:sdtContent>
              <w:ins w:author="Katie Lauck" w:id="68" w:date="2021-03-12T16:11:00Z"/>
              <w:sdt>
                <w:sdtPr>
                  <w:tag w:val="goog_rdk_117"/>
                </w:sdtPr>
                <w:sdtContent>
                  <w:ins w:author="Katie Lauck" w:id="68" w:date="2021-03-12T16:11:00Z">
                    <w:r w:rsidDel="00000000" w:rsidR="00000000" w:rsidRPr="00000000">
                      <w:rPr>
                        <w:b w:val="1"/>
                        <w:i w:val="1"/>
                        <w:rtl w:val="0"/>
                        <w:rPrChange w:author="Katie Lauck" w:id="69" w:date="2021-03-12T16:12:00Z">
                          <w:rPr>
                            <w:b w:val="1"/>
                          </w:rPr>
                        </w:rPrChange>
                      </w:rPr>
                      <w:t xml:space="preserve">Budget</w:t>
                    </w:r>
                  </w:ins>
                </w:sdtContent>
              </w:sdt>
              <w:ins w:author="Katie Lauck" w:id="68" w:date="2021-03-12T16:11:00Z"/>
            </w:sdtContent>
          </w:sdt>
          <w:sdt>
            <w:sdtPr>
              <w:tag w:val="goog_rdk_118"/>
            </w:sdtPr>
            <w:sdtContent>
              <w:r w:rsidDel="00000000" w:rsidR="00000000" w:rsidRPr="00000000">
                <w:rPr>
                  <w:rtl w:val="0"/>
                </w:rPr>
              </w:r>
            </w:sdtContent>
          </w:sdt>
        </w:p>
      </w:sdtContent>
    </w:sdt>
    <w:tbl>
      <w:tblPr>
        <w:tblStyle w:val="Table1"/>
        <w:tblW w:w="9340.0" w:type="dxa"/>
        <w:jc w:val="left"/>
        <w:tblInd w:w="0.0" w:type="dxa"/>
        <w:tblLayout w:type="fixed"/>
        <w:tblLook w:val="0400"/>
      </w:tblPr>
      <w:tblGrid>
        <w:gridCol w:w="3138"/>
        <w:gridCol w:w="1040"/>
        <w:gridCol w:w="980"/>
        <w:gridCol w:w="1160"/>
        <w:gridCol w:w="3022"/>
        <w:tblGridChange w:id="0">
          <w:tblGrid>
            <w:gridCol w:w="3138"/>
            <w:gridCol w:w="1040"/>
            <w:gridCol w:w="980"/>
            <w:gridCol w:w="1160"/>
            <w:gridCol w:w="3022"/>
          </w:tblGrid>
        </w:tblGridChange>
      </w:tblGrid>
      <w:sdt>
        <w:sdtPr>
          <w:tag w:val="goog_rdk_121"/>
        </w:sdtPr>
        <w:sdtContent>
          <w:tr>
            <w:trPr>
              <w:trHeight w:val="50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23"/>
                </w:sdtPr>
                <w:sdtContent>
                  <w:p w:rsidR="00000000" w:rsidDel="00000000" w:rsidP="00000000" w:rsidRDefault="00000000" w:rsidRPr="00000000" w14:paraId="00000040">
                    <w:pPr>
                      <w:widowControl w:val="0"/>
                      <w:rPr>
                        <w:ins w:author="Katie Lauck" w:id="70" w:date="2021-03-12T16:11:00Z"/>
                        <w:b w:val="1"/>
                      </w:rPr>
                    </w:pPr>
                    <w:sdt>
                      <w:sdtPr>
                        <w:tag w:val="goog_rdk_122"/>
                      </w:sdtPr>
                      <w:sdtContent>
                        <w:ins w:author="Katie Lauck" w:id="70" w:date="2021-03-12T16:11:00Z">
                          <w:r w:rsidDel="00000000" w:rsidR="00000000" w:rsidRPr="00000000">
                            <w:rPr>
                              <w:b w:val="1"/>
                              <w:rtl w:val="0"/>
                            </w:rPr>
                            <w:t xml:space="preserve">Item</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25"/>
                </w:sdtPr>
                <w:sdtContent>
                  <w:p w:rsidR="00000000" w:rsidDel="00000000" w:rsidP="00000000" w:rsidRDefault="00000000" w:rsidRPr="00000000" w14:paraId="00000041">
                    <w:pPr>
                      <w:widowControl w:val="0"/>
                      <w:rPr>
                        <w:ins w:author="Katie Lauck" w:id="70" w:date="2021-03-12T16:11:00Z"/>
                        <w:b w:val="1"/>
                      </w:rPr>
                    </w:pPr>
                    <w:sdt>
                      <w:sdtPr>
                        <w:tag w:val="goog_rdk_124"/>
                      </w:sdtPr>
                      <w:sdtContent>
                        <w:ins w:author="Katie Lauck" w:id="70" w:date="2021-03-12T16:11:00Z">
                          <w:r w:rsidDel="00000000" w:rsidR="00000000" w:rsidRPr="00000000">
                            <w:rPr>
                              <w:b w:val="1"/>
                              <w:rtl w:val="0"/>
                            </w:rPr>
                            <w:t xml:space="preserve">Quantity</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27"/>
                </w:sdtPr>
                <w:sdtContent>
                  <w:p w:rsidR="00000000" w:rsidDel="00000000" w:rsidP="00000000" w:rsidRDefault="00000000" w:rsidRPr="00000000" w14:paraId="00000042">
                    <w:pPr>
                      <w:widowControl w:val="0"/>
                      <w:rPr>
                        <w:ins w:author="Katie Lauck" w:id="70" w:date="2021-03-12T16:11:00Z"/>
                        <w:b w:val="1"/>
                      </w:rPr>
                    </w:pPr>
                    <w:sdt>
                      <w:sdtPr>
                        <w:tag w:val="goog_rdk_126"/>
                      </w:sdtPr>
                      <w:sdtContent>
                        <w:ins w:author="Katie Lauck" w:id="70" w:date="2021-03-12T16:11:00Z">
                          <w:r w:rsidDel="00000000" w:rsidR="00000000" w:rsidRPr="00000000">
                            <w:rPr>
                              <w:b w:val="1"/>
                              <w:rtl w:val="0"/>
                            </w:rPr>
                            <w:t xml:space="preserve">Price</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29"/>
                </w:sdtPr>
                <w:sdtContent>
                  <w:p w:rsidR="00000000" w:rsidDel="00000000" w:rsidP="00000000" w:rsidRDefault="00000000" w:rsidRPr="00000000" w14:paraId="00000043">
                    <w:pPr>
                      <w:widowControl w:val="0"/>
                      <w:rPr>
                        <w:ins w:author="Katie Lauck" w:id="70" w:date="2021-03-12T16:11:00Z"/>
                        <w:b w:val="1"/>
                      </w:rPr>
                    </w:pPr>
                    <w:sdt>
                      <w:sdtPr>
                        <w:tag w:val="goog_rdk_128"/>
                      </w:sdtPr>
                      <w:sdtContent>
                        <w:ins w:author="Katie Lauck" w:id="70" w:date="2021-03-12T16:11:00Z">
                          <w:r w:rsidDel="00000000" w:rsidR="00000000" w:rsidRPr="00000000">
                            <w:rPr>
                              <w:b w:val="1"/>
                              <w:rtl w:val="0"/>
                            </w:rPr>
                            <w:t xml:space="preserve">Total</w:t>
                          </w:r>
                        </w:ins>
                      </w:sdtContent>
                    </w:sdt>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1"/>
                </w:sdtPr>
                <w:sdtContent>
                  <w:p w:rsidR="00000000" w:rsidDel="00000000" w:rsidP="00000000" w:rsidRDefault="00000000" w:rsidRPr="00000000" w14:paraId="00000044">
                    <w:pPr>
                      <w:widowControl w:val="0"/>
                      <w:rPr>
                        <w:ins w:author="Katie Lauck" w:id="70" w:date="2021-03-12T16:11:00Z"/>
                        <w:b w:val="1"/>
                      </w:rPr>
                    </w:pPr>
                    <w:sdt>
                      <w:sdtPr>
                        <w:tag w:val="goog_rdk_130"/>
                      </w:sdtPr>
                      <w:sdtContent>
                        <w:ins w:author="Katie Lauck" w:id="70" w:date="2021-03-12T16:11:00Z">
                          <w:r w:rsidDel="00000000" w:rsidR="00000000" w:rsidRPr="00000000">
                            <w:rPr>
                              <w:b w:val="1"/>
                              <w:rtl w:val="0"/>
                            </w:rPr>
                            <w:t xml:space="preserve">Grant</w:t>
                          </w:r>
                        </w:ins>
                      </w:sdtContent>
                    </w:sdt>
                  </w:p>
                </w:sdtContent>
              </w:sdt>
            </w:tc>
          </w:tr>
        </w:sdtContent>
      </w:sdt>
      <w:sdt>
        <w:sdtPr>
          <w:tag w:val="goog_rdk_132"/>
        </w:sdtPr>
        <w:sdtContent>
          <w:tr>
            <w:trPr>
              <w:trHeight w:val="50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34"/>
                </w:sdtPr>
                <w:sdtContent>
                  <w:p w:rsidR="00000000" w:rsidDel="00000000" w:rsidP="00000000" w:rsidRDefault="00000000" w:rsidRPr="00000000" w14:paraId="00000045">
                    <w:pPr>
                      <w:widowControl w:val="0"/>
                      <w:rPr>
                        <w:ins w:author="Katie Lauck" w:id="70" w:date="2021-03-12T16:11:00Z"/>
                        <w:b w:val="1"/>
                      </w:rPr>
                    </w:pPr>
                    <w:sdt>
                      <w:sdtPr>
                        <w:tag w:val="goog_rdk_133"/>
                      </w:sdtPr>
                      <w:sdtContent>
                        <w:ins w:author="Katie Lauck" w:id="70" w:date="2021-03-12T16:11:00Z">
                          <w:r w:rsidDel="00000000" w:rsidR="00000000" w:rsidRPr="00000000">
                            <w:rPr>
                              <w:b w:val="1"/>
                              <w:rtl w:val="0"/>
                            </w:rPr>
                            <w:t xml:space="preserve">1. Transportation</w:t>
                          </w:r>
                        </w:ins>
                      </w:sdtContent>
                    </w:sdt>
                  </w:p>
                </w:sdtContent>
              </w:sdt>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136"/>
                </w:sdtPr>
                <w:sdtContent>
                  <w:p w:rsidR="00000000" w:rsidDel="00000000" w:rsidP="00000000" w:rsidRDefault="00000000" w:rsidRPr="00000000" w14:paraId="00000046">
                    <w:pPr>
                      <w:widowControl w:val="0"/>
                      <w:rPr>
                        <w:ins w:author="Katie Lauck" w:id="70" w:date="2021-03-12T16:11:00Z"/>
                        <w:b w:val="1"/>
                      </w:rPr>
                    </w:pPr>
                    <w:sdt>
                      <w:sdtPr>
                        <w:tag w:val="goog_rdk_135"/>
                      </w:sdtPr>
                      <w:sdtContent>
                        <w:ins w:author="Katie Lauck" w:id="70" w:date="2021-03-12T16:11:00Z">
                          <w:r w:rsidDel="00000000" w:rsidR="00000000" w:rsidRPr="00000000">
                            <w:rPr>
                              <w:b w:val="1"/>
                              <w:rtl w:val="0"/>
                            </w:rPr>
                            <w:t xml:space="preserve">1710</w:t>
                          </w:r>
                        </w:ins>
                      </w:sdtContent>
                    </w:sdt>
                  </w:p>
                </w:sdtContent>
              </w:sdt>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38"/>
                </w:sdtPr>
                <w:sdtContent>
                  <w:p w:rsidR="00000000" w:rsidDel="00000000" w:rsidP="00000000" w:rsidRDefault="00000000" w:rsidRPr="00000000" w14:paraId="00000047">
                    <w:pPr>
                      <w:widowControl w:val="0"/>
                      <w:rPr>
                        <w:ins w:author="Katie Lauck" w:id="70" w:date="2021-03-12T16:11:00Z"/>
                        <w:b w:val="1"/>
                      </w:rPr>
                    </w:pPr>
                    <w:sdt>
                      <w:sdtPr>
                        <w:tag w:val="goog_rdk_137"/>
                      </w:sdtPr>
                      <w:sdtContent>
                        <w:ins w:author="Katie Lauck" w:id="70" w:date="2021-03-12T16:11:00Z">
                          <w:r w:rsidDel="00000000" w:rsidR="00000000" w:rsidRPr="00000000">
                            <w:rPr>
                              <w:b w:val="1"/>
                              <w:rtl w:val="0"/>
                            </w:rPr>
                            <w:t xml:space="preserve">$0.56</w:t>
                          </w:r>
                        </w:ins>
                      </w:sdtContent>
                    </w:sdt>
                  </w:p>
                </w:sdtContent>
              </w:sdt>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40"/>
                </w:sdtPr>
                <w:sdtContent>
                  <w:p w:rsidR="00000000" w:rsidDel="00000000" w:rsidP="00000000" w:rsidRDefault="00000000" w:rsidRPr="00000000" w14:paraId="00000048">
                    <w:pPr>
                      <w:widowControl w:val="0"/>
                      <w:rPr>
                        <w:ins w:author="Katie Lauck" w:id="70" w:date="2021-03-12T16:11:00Z"/>
                        <w:b w:val="1"/>
                      </w:rPr>
                    </w:pPr>
                    <w:sdt>
                      <w:sdtPr>
                        <w:tag w:val="goog_rdk_139"/>
                      </w:sdtPr>
                      <w:sdtContent>
                        <w:ins w:author="Katie Lauck" w:id="70" w:date="2021-03-12T16:11:00Z">
                          <w:r w:rsidDel="00000000" w:rsidR="00000000" w:rsidRPr="00000000">
                            <w:rPr>
                              <w:b w:val="1"/>
                              <w:rtl w:val="0"/>
                            </w:rPr>
                            <w:t xml:space="preserve">$957.60</w:t>
                          </w:r>
                        </w:ins>
                      </w:sdtContent>
                    </w:sdt>
                  </w:p>
                </w:sdtContent>
              </w:sdt>
            </w:tc>
            <w:tc>
              <w:tcPr>
                <w:tcBorders>
                  <w:top w:color="000000" w:space="0" w:sz="8" w:val="single"/>
                  <w:left w:color="808080" w:space="0" w:sz="8" w:val="single"/>
                  <w:bottom w:color="000000" w:space="0" w:sz="8" w:val="single"/>
                  <w:right w:color="808080" w:space="0" w:sz="8" w:val="single"/>
                </w:tcBorders>
                <w:tcMar>
                  <w:top w:w="100.0" w:type="dxa"/>
                  <w:left w:w="100.0" w:type="dxa"/>
                  <w:bottom w:w="100.0" w:type="dxa"/>
                  <w:right w:w="100.0" w:type="dxa"/>
                </w:tcMar>
              </w:tcPr>
              <w:sdt>
                <w:sdtPr>
                  <w:tag w:val="goog_rdk_142"/>
                </w:sdtPr>
                <w:sdtContent>
                  <w:p w:rsidR="00000000" w:rsidDel="00000000" w:rsidP="00000000" w:rsidRDefault="00000000" w:rsidRPr="00000000" w14:paraId="00000049">
                    <w:pPr>
                      <w:widowControl w:val="0"/>
                      <w:rPr>
                        <w:ins w:author="Katie Lauck" w:id="70" w:date="2021-03-12T16:11:00Z"/>
                        <w:b w:val="1"/>
                      </w:rPr>
                    </w:pPr>
                    <w:sdt>
                      <w:sdtPr>
                        <w:tag w:val="goog_rdk_141"/>
                      </w:sdtPr>
                      <w:sdtContent>
                        <w:ins w:author="Katie Lauck" w:id="70" w:date="2021-03-12T16:11:00Z">
                          <w:r w:rsidDel="00000000" w:rsidR="00000000" w:rsidRPr="00000000">
                            <w:rPr>
                              <w:b w:val="1"/>
                              <w:rtl w:val="0"/>
                            </w:rPr>
                            <w:t xml:space="preserve">Selma Herr</w:t>
                          </w:r>
                        </w:ins>
                      </w:sdtContent>
                    </w:sdt>
                  </w:p>
                </w:sdtContent>
              </w:sdt>
            </w:tc>
          </w:tr>
        </w:sdtContent>
      </w:sdt>
      <w:sdt>
        <w:sdtPr>
          <w:tag w:val="goog_rdk_143"/>
        </w:sdtPr>
        <w:sdtContent>
          <w:tr>
            <w:trPr>
              <w:trHeight w:val="74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45"/>
                </w:sdtPr>
                <w:sdtContent>
                  <w:p w:rsidR="00000000" w:rsidDel="00000000" w:rsidP="00000000" w:rsidRDefault="00000000" w:rsidRPr="00000000" w14:paraId="0000004A">
                    <w:pPr>
                      <w:widowControl w:val="0"/>
                      <w:rPr>
                        <w:ins w:author="Katie Lauck" w:id="70" w:date="2021-03-12T16:11:00Z"/>
                        <w:b w:val="1"/>
                      </w:rPr>
                    </w:pPr>
                    <w:sdt>
                      <w:sdtPr>
                        <w:tag w:val="goog_rdk_144"/>
                      </w:sdtPr>
                      <w:sdtContent>
                        <w:ins w:author="Katie Lauck" w:id="70" w:date="2021-03-12T16:11:00Z">
                          <w:r w:rsidDel="00000000" w:rsidR="00000000" w:rsidRPr="00000000">
                            <w:rPr>
                              <w:b w:val="1"/>
                              <w:rtl w:val="0"/>
                            </w:rPr>
                            <w:t xml:space="preserve">2. Motion-activated video cameras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147"/>
                </w:sdtPr>
                <w:sdtContent>
                  <w:p w:rsidR="00000000" w:rsidDel="00000000" w:rsidP="00000000" w:rsidRDefault="00000000" w:rsidRPr="00000000" w14:paraId="0000004B">
                    <w:pPr>
                      <w:widowControl w:val="0"/>
                      <w:rPr>
                        <w:ins w:author="Katie Lauck" w:id="70" w:date="2021-03-12T16:11:00Z"/>
                        <w:b w:val="1"/>
                      </w:rPr>
                    </w:pPr>
                    <w:sdt>
                      <w:sdtPr>
                        <w:tag w:val="goog_rdk_146"/>
                      </w:sdtPr>
                      <w:sdtContent>
                        <w:ins w:author="Katie Lauck" w:id="70" w:date="2021-03-12T16:11:00Z">
                          <w:r w:rsidDel="00000000" w:rsidR="00000000" w:rsidRPr="00000000">
                            <w:rPr>
                              <w:b w:val="1"/>
                              <w:rtl w:val="0"/>
                            </w:rPr>
                            <w:t xml:space="preserve">24</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49"/>
                </w:sdtPr>
                <w:sdtContent>
                  <w:p w:rsidR="00000000" w:rsidDel="00000000" w:rsidP="00000000" w:rsidRDefault="00000000" w:rsidRPr="00000000" w14:paraId="0000004C">
                    <w:pPr>
                      <w:widowControl w:val="0"/>
                      <w:rPr>
                        <w:ins w:author="Katie Lauck" w:id="70" w:date="2021-03-12T16:11:00Z"/>
                        <w:b w:val="1"/>
                      </w:rPr>
                    </w:pPr>
                    <w:sdt>
                      <w:sdtPr>
                        <w:tag w:val="goog_rdk_148"/>
                      </w:sdtPr>
                      <w:sdtContent>
                        <w:ins w:author="Katie Lauck" w:id="70" w:date="2021-03-12T16:11:00Z">
                          <w:r w:rsidDel="00000000" w:rsidR="00000000" w:rsidRPr="00000000">
                            <w:rPr>
                              <w:b w:val="1"/>
                              <w:rtl w:val="0"/>
                            </w:rPr>
                            <w:t xml:space="preserve">$100.00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51"/>
                </w:sdtPr>
                <w:sdtContent>
                  <w:p w:rsidR="00000000" w:rsidDel="00000000" w:rsidP="00000000" w:rsidRDefault="00000000" w:rsidRPr="00000000" w14:paraId="0000004D">
                    <w:pPr>
                      <w:widowControl w:val="0"/>
                      <w:rPr>
                        <w:ins w:author="Katie Lauck" w:id="70" w:date="2021-03-12T16:11:00Z"/>
                        <w:b w:val="1"/>
                      </w:rPr>
                    </w:pPr>
                    <w:sdt>
                      <w:sdtPr>
                        <w:tag w:val="goog_rdk_150"/>
                      </w:sdtPr>
                      <w:sdtContent>
                        <w:ins w:author="Katie Lauck" w:id="70" w:date="2021-03-12T16:11:00Z">
                          <w:r w:rsidDel="00000000" w:rsidR="00000000" w:rsidRPr="00000000">
                            <w:rPr>
                              <w:b w:val="1"/>
                              <w:rtl w:val="0"/>
                            </w:rPr>
                            <w:t xml:space="preserve">$2,400.00</w:t>
                          </w:r>
                        </w:ins>
                      </w:sdtContent>
                    </w:sdt>
                  </w:p>
                </w:sdtContent>
              </w:sdt>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53"/>
                </w:sdtPr>
                <w:sdtContent>
                  <w:p w:rsidR="00000000" w:rsidDel="00000000" w:rsidP="00000000" w:rsidRDefault="00000000" w:rsidRPr="00000000" w14:paraId="0000004E">
                    <w:pPr>
                      <w:widowControl w:val="0"/>
                      <w:rPr>
                        <w:ins w:author="Katie Lauck" w:id="70" w:date="2021-03-12T16:11:00Z"/>
                        <w:b w:val="1"/>
                      </w:rPr>
                    </w:pPr>
                    <w:sdt>
                      <w:sdtPr>
                        <w:tag w:val="goog_rdk_152"/>
                      </w:sdtPr>
                      <w:sdtContent>
                        <w:ins w:author="Katie Lauck" w:id="70" w:date="2021-03-12T16:11:00Z">
                          <w:r w:rsidDel="00000000" w:rsidR="00000000" w:rsidRPr="00000000">
                            <w:rPr>
                              <w:b w:val="1"/>
                              <w:rtl w:val="0"/>
                            </w:rPr>
                            <w:t xml:space="preserve">Selma Herr</w:t>
                          </w:r>
                        </w:ins>
                      </w:sdtContent>
                    </w:sdt>
                  </w:p>
                </w:sdtContent>
              </w:sdt>
            </w:tc>
          </w:tr>
        </w:sdtContent>
      </w:sdt>
      <w:sdt>
        <w:sdtPr>
          <w:tag w:val="goog_rdk_154"/>
        </w:sdtPr>
        <w:sdtContent>
          <w:tr>
            <w:trPr>
              <w:trHeight w:val="515"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56"/>
                </w:sdtPr>
                <w:sdtContent>
                  <w:p w:rsidR="00000000" w:rsidDel="00000000" w:rsidP="00000000" w:rsidRDefault="00000000" w:rsidRPr="00000000" w14:paraId="0000004F">
                    <w:pPr>
                      <w:widowControl w:val="0"/>
                      <w:rPr>
                        <w:ins w:author="Katie Lauck" w:id="70" w:date="2021-03-12T16:11:00Z"/>
                        <w:b w:val="1"/>
                      </w:rPr>
                    </w:pPr>
                    <w:sdt>
                      <w:sdtPr>
                        <w:tag w:val="goog_rdk_155"/>
                      </w:sdtPr>
                      <w:sdtContent>
                        <w:ins w:author="Katie Lauck" w:id="70" w:date="2021-03-12T16:11:00Z">
                          <w:r w:rsidDel="00000000" w:rsidR="00000000" w:rsidRPr="00000000">
                            <w:rPr>
                              <w:b w:val="1"/>
                              <w:rtl w:val="0"/>
                            </w:rPr>
                            <w:t xml:space="preserve">3. ELISAs (est. per sample)</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158"/>
                </w:sdtPr>
                <w:sdtContent>
                  <w:p w:rsidR="00000000" w:rsidDel="00000000" w:rsidP="00000000" w:rsidRDefault="00000000" w:rsidRPr="00000000" w14:paraId="00000050">
                    <w:pPr>
                      <w:widowControl w:val="0"/>
                      <w:rPr>
                        <w:ins w:author="Katie Lauck" w:id="70" w:date="2021-03-12T16:11:00Z"/>
                        <w:b w:val="1"/>
                      </w:rPr>
                    </w:pPr>
                    <w:sdt>
                      <w:sdtPr>
                        <w:tag w:val="goog_rdk_157"/>
                      </w:sdtPr>
                      <w:sdtContent>
                        <w:ins w:author="Katie Lauck" w:id="70" w:date="2021-03-12T16:11:00Z">
                          <w:r w:rsidDel="00000000" w:rsidR="00000000" w:rsidRPr="00000000">
                            <w:rPr>
                              <w:b w:val="1"/>
                              <w:rtl w:val="0"/>
                            </w:rPr>
                            <w:t xml:space="preserve">432</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60"/>
                </w:sdtPr>
                <w:sdtContent>
                  <w:p w:rsidR="00000000" w:rsidDel="00000000" w:rsidP="00000000" w:rsidRDefault="00000000" w:rsidRPr="00000000" w14:paraId="00000051">
                    <w:pPr>
                      <w:widowControl w:val="0"/>
                      <w:rPr>
                        <w:ins w:author="Katie Lauck" w:id="70" w:date="2021-03-12T16:11:00Z"/>
                        <w:b w:val="1"/>
                      </w:rPr>
                    </w:pPr>
                    <w:sdt>
                      <w:sdtPr>
                        <w:tag w:val="goog_rdk_159"/>
                      </w:sdtPr>
                      <w:sdtContent>
                        <w:ins w:author="Katie Lauck" w:id="70" w:date="2021-03-12T16:11:00Z">
                          <w:r w:rsidDel="00000000" w:rsidR="00000000" w:rsidRPr="00000000">
                            <w:rPr>
                              <w:b w:val="1"/>
                              <w:rtl w:val="0"/>
                            </w:rPr>
                            <w:t xml:space="preserve">$10.00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62"/>
                </w:sdtPr>
                <w:sdtContent>
                  <w:p w:rsidR="00000000" w:rsidDel="00000000" w:rsidP="00000000" w:rsidRDefault="00000000" w:rsidRPr="00000000" w14:paraId="00000052">
                    <w:pPr>
                      <w:widowControl w:val="0"/>
                      <w:rPr>
                        <w:ins w:author="Katie Lauck" w:id="70" w:date="2021-03-12T16:11:00Z"/>
                        <w:b w:val="1"/>
                      </w:rPr>
                    </w:pPr>
                    <w:sdt>
                      <w:sdtPr>
                        <w:tag w:val="goog_rdk_161"/>
                      </w:sdtPr>
                      <w:sdtContent>
                        <w:ins w:author="Katie Lauck" w:id="70" w:date="2021-03-12T16:11:00Z">
                          <w:r w:rsidDel="00000000" w:rsidR="00000000" w:rsidRPr="00000000">
                            <w:rPr>
                              <w:b w:val="1"/>
                              <w:rtl w:val="0"/>
                            </w:rPr>
                            <w:t xml:space="preserve">$4,320.00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64"/>
                </w:sdtPr>
                <w:sdtContent>
                  <w:p w:rsidR="00000000" w:rsidDel="00000000" w:rsidP="00000000" w:rsidRDefault="00000000" w:rsidRPr="00000000" w14:paraId="00000053">
                    <w:pPr>
                      <w:widowControl w:val="0"/>
                      <w:rPr>
                        <w:ins w:author="Katie Lauck" w:id="70" w:date="2021-03-12T16:11:00Z"/>
                        <w:b w:val="1"/>
                      </w:rPr>
                    </w:pPr>
                    <w:sdt>
                      <w:sdtPr>
                        <w:tag w:val="goog_rdk_163"/>
                      </w:sdtPr>
                      <w:sdtContent>
                        <w:ins w:author="Katie Lauck" w:id="70" w:date="2021-03-12T16:11:00Z">
                          <w:r w:rsidDel="00000000" w:rsidR="00000000" w:rsidRPr="00000000">
                            <w:rPr>
                              <w:b w:val="1"/>
                              <w:rtl w:val="0"/>
                            </w:rPr>
                            <w:t xml:space="preserve">Hor</w:t>
                          </w:r>
                          <w:r w:rsidDel="00000000" w:rsidR="00000000" w:rsidRPr="00000000">
                            <w:rPr>
                              <w:rtl w:val="0"/>
                            </w:rPr>
                            <w:t xml:space="preserve">o</w:t>
                          </w:r>
                          <w:r w:rsidDel="00000000" w:rsidR="00000000" w:rsidRPr="00000000">
                            <w:rPr>
                              <w:b w:val="1"/>
                              <w:rtl w:val="0"/>
                            </w:rPr>
                            <w:t xml:space="preserve">das Family Foundation</w:t>
                          </w:r>
                        </w:ins>
                      </w:sdtContent>
                    </w:sdt>
                  </w:p>
                </w:sdtContent>
              </w:sdt>
            </w:tc>
          </w:tr>
        </w:sdtContent>
      </w:sdt>
      <w:sdt>
        <w:sdtPr>
          <w:tag w:val="goog_rdk_165"/>
        </w:sdtPr>
        <w:sdtContent>
          <w:tr>
            <w:trPr>
              <w:trHeight w:val="1095"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67"/>
                </w:sdtPr>
                <w:sdtContent>
                  <w:p w:rsidR="00000000" w:rsidDel="00000000" w:rsidP="00000000" w:rsidRDefault="00000000" w:rsidRPr="00000000" w14:paraId="00000054">
                    <w:pPr>
                      <w:widowControl w:val="0"/>
                      <w:rPr>
                        <w:ins w:author="Katie Lauck" w:id="70" w:date="2021-03-12T16:11:00Z"/>
                        <w:b w:val="1"/>
                      </w:rPr>
                    </w:pPr>
                    <w:sdt>
                      <w:sdtPr>
                        <w:tag w:val="goog_rdk_166"/>
                      </w:sdtPr>
                      <w:sdtContent>
                        <w:ins w:author="Katie Lauck" w:id="70" w:date="2021-03-12T16:11:00Z">
                          <w:r w:rsidDel="00000000" w:rsidR="00000000" w:rsidRPr="00000000">
                            <w:rPr>
                              <w:b w:val="1"/>
                              <w:rtl w:val="0"/>
                            </w:rPr>
                            <w:t xml:space="preserve">4. Nest boxes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169"/>
                </w:sdtPr>
                <w:sdtContent>
                  <w:p w:rsidR="00000000" w:rsidDel="00000000" w:rsidP="00000000" w:rsidRDefault="00000000" w:rsidRPr="00000000" w14:paraId="00000055">
                    <w:pPr>
                      <w:widowControl w:val="0"/>
                      <w:rPr>
                        <w:ins w:author="Katie Lauck" w:id="70" w:date="2021-03-12T16:11:00Z"/>
                        <w:b w:val="1"/>
                      </w:rPr>
                    </w:pPr>
                    <w:sdt>
                      <w:sdtPr>
                        <w:tag w:val="goog_rdk_168"/>
                      </w:sdtPr>
                      <w:sdtContent>
                        <w:ins w:author="Katie Lauck" w:id="70" w:date="2021-03-12T16:11:00Z">
                          <w:r w:rsidDel="00000000" w:rsidR="00000000" w:rsidRPr="00000000">
                            <w:rPr>
                              <w:b w:val="1"/>
                              <w:rtl w:val="0"/>
                            </w:rPr>
                            <w:t xml:space="preserve">70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71"/>
                </w:sdtPr>
                <w:sdtContent>
                  <w:p w:rsidR="00000000" w:rsidDel="00000000" w:rsidP="00000000" w:rsidRDefault="00000000" w:rsidRPr="00000000" w14:paraId="00000056">
                    <w:pPr>
                      <w:widowControl w:val="0"/>
                      <w:rPr>
                        <w:ins w:author="Katie Lauck" w:id="70" w:date="2021-03-12T16:11:00Z"/>
                        <w:b w:val="1"/>
                      </w:rPr>
                    </w:pPr>
                    <w:sdt>
                      <w:sdtPr>
                        <w:tag w:val="goog_rdk_170"/>
                      </w:sdtPr>
                      <w:sdtContent>
                        <w:ins w:author="Katie Lauck" w:id="70" w:date="2021-03-12T16:11:00Z">
                          <w:r w:rsidDel="00000000" w:rsidR="00000000" w:rsidRPr="00000000">
                            <w:rPr>
                              <w:b w:val="1"/>
                              <w:rtl w:val="0"/>
                            </w:rPr>
                            <w:t xml:space="preserve">$30.00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73"/>
                </w:sdtPr>
                <w:sdtContent>
                  <w:p w:rsidR="00000000" w:rsidDel="00000000" w:rsidP="00000000" w:rsidRDefault="00000000" w:rsidRPr="00000000" w14:paraId="00000057">
                    <w:pPr>
                      <w:widowControl w:val="0"/>
                      <w:rPr>
                        <w:ins w:author="Katie Lauck" w:id="70" w:date="2021-03-12T16:11:00Z"/>
                        <w:b w:val="1"/>
                      </w:rPr>
                    </w:pPr>
                    <w:sdt>
                      <w:sdtPr>
                        <w:tag w:val="goog_rdk_172"/>
                      </w:sdtPr>
                      <w:sdtContent>
                        <w:ins w:author="Katie Lauck" w:id="70" w:date="2021-03-12T16:11:00Z">
                          <w:r w:rsidDel="00000000" w:rsidR="00000000" w:rsidRPr="00000000">
                            <w:rPr>
                              <w:b w:val="1"/>
                              <w:rtl w:val="0"/>
                            </w:rPr>
                            <w:t xml:space="preserve">$2,100.00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75"/>
                </w:sdtPr>
                <w:sdtContent>
                  <w:p w:rsidR="00000000" w:rsidDel="00000000" w:rsidP="00000000" w:rsidRDefault="00000000" w:rsidRPr="00000000" w14:paraId="00000058">
                    <w:pPr>
                      <w:widowControl w:val="0"/>
                      <w:rPr>
                        <w:ins w:author="Katie Lauck" w:id="70" w:date="2021-03-12T16:11:00Z"/>
                        <w:b w:val="1"/>
                      </w:rPr>
                    </w:pPr>
                    <w:sdt>
                      <w:sdtPr>
                        <w:tag w:val="goog_rdk_174"/>
                      </w:sdtPr>
                      <w:sdtContent>
                        <w:ins w:author="Katie Lauck" w:id="70" w:date="2021-03-12T16:11:00Z">
                          <w:r w:rsidDel="00000000" w:rsidR="00000000" w:rsidRPr="00000000">
                            <w:rPr>
                              <w:b w:val="1"/>
                              <w:rtl w:val="0"/>
                            </w:rPr>
                            <w:t xml:space="preserve">Donated by MWFB volunteer </w:t>
                          </w:r>
                        </w:ins>
                      </w:sdtContent>
                    </w:sdt>
                  </w:p>
                </w:sdtContent>
              </w:sdt>
            </w:tc>
          </w:tr>
        </w:sdtContent>
      </w:sdt>
      <w:sdt>
        <w:sdtPr>
          <w:tag w:val="goog_rdk_176"/>
        </w:sdtPr>
        <w:sdtContent>
          <w:tr>
            <w:trPr>
              <w:trHeight w:val="50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78"/>
                </w:sdtPr>
                <w:sdtContent>
                  <w:p w:rsidR="00000000" w:rsidDel="00000000" w:rsidP="00000000" w:rsidRDefault="00000000" w:rsidRPr="00000000" w14:paraId="00000059">
                    <w:pPr>
                      <w:widowControl w:val="0"/>
                      <w:rPr>
                        <w:ins w:author="Katie Lauck" w:id="70" w:date="2021-03-12T16:11:00Z"/>
                        <w:b w:val="1"/>
                      </w:rPr>
                    </w:pPr>
                    <w:sdt>
                      <w:sdtPr>
                        <w:tag w:val="goog_rdk_177"/>
                      </w:sdtPr>
                      <w:sdtContent>
                        <w:ins w:author="Katie Lauck" w:id="70" w:date="2021-03-12T16:11:00Z">
                          <w:r w:rsidDel="00000000" w:rsidR="00000000" w:rsidRPr="00000000">
                            <w:rPr>
                              <w:b w:val="1"/>
                              <w:rtl w:val="0"/>
                            </w:rPr>
                            <w:t xml:space="preserve">5. Nest box poles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180"/>
                </w:sdtPr>
                <w:sdtContent>
                  <w:p w:rsidR="00000000" w:rsidDel="00000000" w:rsidP="00000000" w:rsidRDefault="00000000" w:rsidRPr="00000000" w14:paraId="0000005A">
                    <w:pPr>
                      <w:widowControl w:val="0"/>
                      <w:rPr>
                        <w:ins w:author="Katie Lauck" w:id="70" w:date="2021-03-12T16:11:00Z"/>
                        <w:b w:val="1"/>
                      </w:rPr>
                    </w:pPr>
                    <w:sdt>
                      <w:sdtPr>
                        <w:tag w:val="goog_rdk_179"/>
                      </w:sdtPr>
                      <w:sdtContent>
                        <w:ins w:author="Katie Lauck" w:id="70" w:date="2021-03-12T16:11:00Z">
                          <w:r w:rsidDel="00000000" w:rsidR="00000000" w:rsidRPr="00000000">
                            <w:rPr>
                              <w:b w:val="1"/>
                              <w:rtl w:val="0"/>
                            </w:rPr>
                            <w:t xml:space="preserve">20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82"/>
                </w:sdtPr>
                <w:sdtContent>
                  <w:p w:rsidR="00000000" w:rsidDel="00000000" w:rsidP="00000000" w:rsidRDefault="00000000" w:rsidRPr="00000000" w14:paraId="0000005B">
                    <w:pPr>
                      <w:widowControl w:val="0"/>
                      <w:rPr>
                        <w:ins w:author="Katie Lauck" w:id="70" w:date="2021-03-12T16:11:00Z"/>
                        <w:b w:val="1"/>
                      </w:rPr>
                    </w:pPr>
                    <w:sdt>
                      <w:sdtPr>
                        <w:tag w:val="goog_rdk_181"/>
                      </w:sdtPr>
                      <w:sdtContent>
                        <w:ins w:author="Katie Lauck" w:id="70" w:date="2021-03-12T16:11:00Z">
                          <w:r w:rsidDel="00000000" w:rsidR="00000000" w:rsidRPr="00000000">
                            <w:rPr>
                              <w:b w:val="1"/>
                              <w:rtl w:val="0"/>
                            </w:rPr>
                            <w:t xml:space="preserve">$16.70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84"/>
                </w:sdtPr>
                <w:sdtContent>
                  <w:p w:rsidR="00000000" w:rsidDel="00000000" w:rsidP="00000000" w:rsidRDefault="00000000" w:rsidRPr="00000000" w14:paraId="0000005C">
                    <w:pPr>
                      <w:widowControl w:val="0"/>
                      <w:rPr>
                        <w:ins w:author="Katie Lauck" w:id="70" w:date="2021-03-12T16:11:00Z"/>
                        <w:b w:val="1"/>
                      </w:rPr>
                    </w:pPr>
                    <w:sdt>
                      <w:sdtPr>
                        <w:tag w:val="goog_rdk_183"/>
                      </w:sdtPr>
                      <w:sdtContent>
                        <w:ins w:author="Katie Lauck" w:id="70" w:date="2021-03-12T16:11:00Z">
                          <w:r w:rsidDel="00000000" w:rsidR="00000000" w:rsidRPr="00000000">
                            <w:rPr>
                              <w:b w:val="1"/>
                              <w:rtl w:val="0"/>
                            </w:rPr>
                            <w:t xml:space="preserve">$334.00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86"/>
                </w:sdtPr>
                <w:sdtContent>
                  <w:p w:rsidR="00000000" w:rsidDel="00000000" w:rsidP="00000000" w:rsidRDefault="00000000" w:rsidRPr="00000000" w14:paraId="0000005D">
                    <w:pPr>
                      <w:widowControl w:val="0"/>
                      <w:rPr>
                        <w:ins w:author="Katie Lauck" w:id="70" w:date="2021-03-12T16:11:00Z"/>
                        <w:b w:val="1"/>
                      </w:rPr>
                    </w:pPr>
                    <w:sdt>
                      <w:sdtPr>
                        <w:tag w:val="goog_rdk_185"/>
                      </w:sdtPr>
                      <w:sdtContent>
                        <w:ins w:author="Katie Lauck" w:id="70" w:date="2021-03-12T16:11:00Z">
                          <w:r w:rsidDel="00000000" w:rsidR="00000000" w:rsidRPr="00000000">
                            <w:rPr>
                              <w:b w:val="1"/>
                              <w:rtl w:val="0"/>
                            </w:rPr>
                            <w:t xml:space="preserve">Hor</w:t>
                          </w:r>
                          <w:r w:rsidDel="00000000" w:rsidR="00000000" w:rsidRPr="00000000">
                            <w:rPr>
                              <w:rtl w:val="0"/>
                            </w:rPr>
                            <w:t xml:space="preserve">o</w:t>
                          </w:r>
                          <w:r w:rsidDel="00000000" w:rsidR="00000000" w:rsidRPr="00000000">
                            <w:rPr>
                              <w:b w:val="1"/>
                              <w:rtl w:val="0"/>
                            </w:rPr>
                            <w:t xml:space="preserve">das Family Foundation</w:t>
                          </w:r>
                        </w:ins>
                      </w:sdtContent>
                    </w:sdt>
                  </w:p>
                </w:sdtContent>
              </w:sdt>
            </w:tc>
          </w:tr>
        </w:sdtContent>
      </w:sdt>
      <w:sdt>
        <w:sdtPr>
          <w:tag w:val="goog_rdk_187"/>
        </w:sdtPr>
        <w:sdtContent>
          <w:tr>
            <w:trPr>
              <w:trHeight w:val="995"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9"/>
                </w:sdtPr>
                <w:sdtContent>
                  <w:p w:rsidR="00000000" w:rsidDel="00000000" w:rsidP="00000000" w:rsidRDefault="00000000" w:rsidRPr="00000000" w14:paraId="0000005E">
                    <w:pPr>
                      <w:widowControl w:val="0"/>
                      <w:rPr>
                        <w:ins w:author="Katie Lauck" w:id="70" w:date="2021-03-12T16:11:00Z"/>
                        <w:b w:val="1"/>
                      </w:rPr>
                    </w:pPr>
                    <w:sdt>
                      <w:sdtPr>
                        <w:tag w:val="goog_rdk_188"/>
                      </w:sdtPr>
                      <w:sdtContent>
                        <w:ins w:author="Katie Lauck" w:id="70" w:date="2021-03-12T16:11:00Z">
                          <w:r w:rsidDel="00000000" w:rsidR="00000000" w:rsidRPr="00000000">
                            <w:rPr>
                              <w:b w:val="1"/>
                              <w:rtl w:val="0"/>
                            </w:rPr>
                            <w:t xml:space="preserve">6. Nest box poles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191"/>
                </w:sdtPr>
                <w:sdtContent>
                  <w:p w:rsidR="00000000" w:rsidDel="00000000" w:rsidP="00000000" w:rsidRDefault="00000000" w:rsidRPr="00000000" w14:paraId="0000005F">
                    <w:pPr>
                      <w:widowControl w:val="0"/>
                      <w:rPr>
                        <w:ins w:author="Katie Lauck" w:id="70" w:date="2021-03-12T16:11:00Z"/>
                        <w:b w:val="1"/>
                      </w:rPr>
                    </w:pPr>
                    <w:sdt>
                      <w:sdtPr>
                        <w:tag w:val="goog_rdk_190"/>
                      </w:sdtPr>
                      <w:sdtContent>
                        <w:ins w:author="Katie Lauck" w:id="70" w:date="2021-03-12T16:11:00Z">
                          <w:r w:rsidDel="00000000" w:rsidR="00000000" w:rsidRPr="00000000">
                            <w:rPr>
                              <w:b w:val="1"/>
                              <w:rtl w:val="0"/>
                            </w:rPr>
                            <w:t xml:space="preserve">50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93"/>
                </w:sdtPr>
                <w:sdtContent>
                  <w:p w:rsidR="00000000" w:rsidDel="00000000" w:rsidP="00000000" w:rsidRDefault="00000000" w:rsidRPr="00000000" w14:paraId="00000060">
                    <w:pPr>
                      <w:widowControl w:val="0"/>
                      <w:rPr>
                        <w:ins w:author="Katie Lauck" w:id="70" w:date="2021-03-12T16:11:00Z"/>
                        <w:b w:val="1"/>
                      </w:rPr>
                    </w:pPr>
                    <w:sdt>
                      <w:sdtPr>
                        <w:tag w:val="goog_rdk_192"/>
                      </w:sdtPr>
                      <w:sdtContent>
                        <w:ins w:author="Katie Lauck" w:id="70" w:date="2021-03-12T16:11:00Z">
                          <w:r w:rsidDel="00000000" w:rsidR="00000000" w:rsidRPr="00000000">
                            <w:rPr>
                              <w:b w:val="1"/>
                              <w:rtl w:val="0"/>
                            </w:rPr>
                            <w:t xml:space="preserve">$16.70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95"/>
                </w:sdtPr>
                <w:sdtContent>
                  <w:p w:rsidR="00000000" w:rsidDel="00000000" w:rsidP="00000000" w:rsidRDefault="00000000" w:rsidRPr="00000000" w14:paraId="00000061">
                    <w:pPr>
                      <w:widowControl w:val="0"/>
                      <w:rPr>
                        <w:ins w:author="Katie Lauck" w:id="70" w:date="2021-03-12T16:11:00Z"/>
                        <w:b w:val="1"/>
                      </w:rPr>
                    </w:pPr>
                    <w:sdt>
                      <w:sdtPr>
                        <w:tag w:val="goog_rdk_194"/>
                      </w:sdtPr>
                      <w:sdtContent>
                        <w:ins w:author="Katie Lauck" w:id="70" w:date="2021-03-12T16:11:00Z">
                          <w:r w:rsidDel="00000000" w:rsidR="00000000" w:rsidRPr="00000000">
                            <w:rPr>
                              <w:b w:val="1"/>
                              <w:rtl w:val="0"/>
                            </w:rPr>
                            <w:t xml:space="preserve">$835.00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197"/>
                </w:sdtPr>
                <w:sdtContent>
                  <w:p w:rsidR="00000000" w:rsidDel="00000000" w:rsidP="00000000" w:rsidRDefault="00000000" w:rsidRPr="00000000" w14:paraId="00000062">
                    <w:pPr>
                      <w:widowControl w:val="0"/>
                      <w:rPr>
                        <w:ins w:author="Katie Lauck" w:id="70" w:date="2021-03-12T16:11:00Z"/>
                        <w:b w:val="1"/>
                      </w:rPr>
                    </w:pPr>
                    <w:sdt>
                      <w:sdtPr>
                        <w:tag w:val="goog_rdk_196"/>
                      </w:sdtPr>
                      <w:sdtContent>
                        <w:ins w:author="Katie Lauck" w:id="70" w:date="2021-03-12T16:11:00Z">
                          <w:r w:rsidDel="00000000" w:rsidR="00000000" w:rsidRPr="00000000">
                            <w:rPr>
                              <w:b w:val="1"/>
                              <w:rtl w:val="0"/>
                            </w:rPr>
                            <w:t xml:space="preserve">Requested from Swift Endowment</w:t>
                          </w:r>
                        </w:ins>
                      </w:sdtContent>
                    </w:sdt>
                  </w:p>
                </w:sdtContent>
              </w:sdt>
            </w:tc>
          </w:tr>
        </w:sdtContent>
      </w:sdt>
      <w:sdt>
        <w:sdtPr>
          <w:tag w:val="goog_rdk_198"/>
        </w:sdtPr>
        <w:sdtContent>
          <w:tr>
            <w:trPr>
              <w:trHeight w:val="1068"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00"/>
                </w:sdtPr>
                <w:sdtContent>
                  <w:p w:rsidR="00000000" w:rsidDel="00000000" w:rsidP="00000000" w:rsidRDefault="00000000" w:rsidRPr="00000000" w14:paraId="00000063">
                    <w:pPr>
                      <w:widowControl w:val="0"/>
                      <w:rPr>
                        <w:ins w:author="Katie Lauck" w:id="70" w:date="2021-03-12T16:11:00Z"/>
                        <w:b w:val="1"/>
                      </w:rPr>
                    </w:pPr>
                    <w:sdt>
                      <w:sdtPr>
                        <w:tag w:val="goog_rdk_199"/>
                      </w:sdtPr>
                      <w:sdtContent>
                        <w:ins w:author="Katie Lauck" w:id="70" w:date="2021-03-12T16:11:00Z">
                          <w:r w:rsidDel="00000000" w:rsidR="00000000" w:rsidRPr="00000000">
                            <w:rPr>
                              <w:b w:val="1"/>
                              <w:rtl w:val="0"/>
                            </w:rPr>
                            <w:t xml:space="preserve">7. HOBO temp + humidity monitor</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202"/>
                </w:sdtPr>
                <w:sdtContent>
                  <w:p w:rsidR="00000000" w:rsidDel="00000000" w:rsidP="00000000" w:rsidRDefault="00000000" w:rsidRPr="00000000" w14:paraId="00000064">
                    <w:pPr>
                      <w:widowControl w:val="0"/>
                      <w:rPr>
                        <w:ins w:author="Katie Lauck" w:id="70" w:date="2021-03-12T16:11:00Z"/>
                        <w:b w:val="1"/>
                      </w:rPr>
                    </w:pPr>
                    <w:sdt>
                      <w:sdtPr>
                        <w:tag w:val="goog_rdk_201"/>
                      </w:sdtPr>
                      <w:sdtContent>
                        <w:ins w:author="Katie Lauck" w:id="70" w:date="2021-03-12T16:11:00Z">
                          <w:r w:rsidDel="00000000" w:rsidR="00000000" w:rsidRPr="00000000">
                            <w:rPr>
                              <w:b w:val="1"/>
                              <w:rtl w:val="0"/>
                            </w:rPr>
                            <w:t xml:space="preserve">12</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04"/>
                </w:sdtPr>
                <w:sdtContent>
                  <w:p w:rsidR="00000000" w:rsidDel="00000000" w:rsidP="00000000" w:rsidRDefault="00000000" w:rsidRPr="00000000" w14:paraId="00000065">
                    <w:pPr>
                      <w:widowControl w:val="0"/>
                      <w:rPr>
                        <w:ins w:author="Katie Lauck" w:id="70" w:date="2021-03-12T16:11:00Z"/>
                        <w:b w:val="1"/>
                      </w:rPr>
                    </w:pPr>
                    <w:sdt>
                      <w:sdtPr>
                        <w:tag w:val="goog_rdk_203"/>
                      </w:sdtPr>
                      <w:sdtContent>
                        <w:ins w:author="Katie Lauck" w:id="70" w:date="2021-03-12T16:11:00Z">
                          <w:r w:rsidDel="00000000" w:rsidR="00000000" w:rsidRPr="00000000">
                            <w:rPr>
                              <w:b w:val="1"/>
                              <w:rtl w:val="0"/>
                            </w:rPr>
                            <w:t xml:space="preserve">$170.00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06"/>
                </w:sdtPr>
                <w:sdtContent>
                  <w:p w:rsidR="00000000" w:rsidDel="00000000" w:rsidP="00000000" w:rsidRDefault="00000000" w:rsidRPr="00000000" w14:paraId="00000066">
                    <w:pPr>
                      <w:widowControl w:val="0"/>
                      <w:rPr>
                        <w:ins w:author="Katie Lauck" w:id="70" w:date="2021-03-12T16:11:00Z"/>
                        <w:b w:val="1"/>
                      </w:rPr>
                    </w:pPr>
                    <w:sdt>
                      <w:sdtPr>
                        <w:tag w:val="goog_rdk_205"/>
                      </w:sdtPr>
                      <w:sdtContent>
                        <w:ins w:author="Katie Lauck" w:id="70" w:date="2021-03-12T16:11:00Z">
                          <w:r w:rsidDel="00000000" w:rsidR="00000000" w:rsidRPr="00000000">
                            <w:rPr>
                              <w:b w:val="1"/>
                              <w:rtl w:val="0"/>
                            </w:rPr>
                            <w:t xml:space="preserve">$2,040.00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08"/>
                </w:sdtPr>
                <w:sdtContent>
                  <w:p w:rsidR="00000000" w:rsidDel="00000000" w:rsidP="00000000" w:rsidRDefault="00000000" w:rsidRPr="00000000" w14:paraId="00000067">
                    <w:pPr>
                      <w:widowControl w:val="0"/>
                      <w:rPr>
                        <w:ins w:author="Katie Lauck" w:id="70" w:date="2021-03-12T16:11:00Z"/>
                        <w:b w:val="1"/>
                      </w:rPr>
                    </w:pPr>
                    <w:sdt>
                      <w:sdtPr>
                        <w:tag w:val="goog_rdk_207"/>
                      </w:sdtPr>
                      <w:sdtContent>
                        <w:ins w:author="Katie Lauck" w:id="70" w:date="2021-03-12T16:11:00Z">
                          <w:r w:rsidDel="00000000" w:rsidR="00000000" w:rsidRPr="00000000">
                            <w:rPr>
                              <w:b w:val="1"/>
                              <w:rtl w:val="0"/>
                            </w:rPr>
                            <w:t xml:space="preserve">Already available in Karp Lab</w:t>
                          </w:r>
                        </w:ins>
                      </w:sdtContent>
                    </w:sdt>
                  </w:p>
                </w:sdtContent>
              </w:sdt>
            </w:tc>
          </w:tr>
        </w:sdtContent>
      </w:sdt>
      <w:sdt>
        <w:sdtPr>
          <w:tag w:val="goog_rdk_209"/>
        </w:sdtPr>
        <w:sdtContent>
          <w:tr>
            <w:trPr>
              <w:trHeight w:val="74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1"/>
                </w:sdtPr>
                <w:sdtContent>
                  <w:p w:rsidR="00000000" w:rsidDel="00000000" w:rsidP="00000000" w:rsidRDefault="00000000" w:rsidRPr="00000000" w14:paraId="00000068">
                    <w:pPr>
                      <w:widowControl w:val="0"/>
                      <w:rPr>
                        <w:ins w:author="Katie Lauck" w:id="70" w:date="2021-03-12T16:11:00Z"/>
                        <w:b w:val="1"/>
                      </w:rPr>
                    </w:pPr>
                    <w:sdt>
                      <w:sdtPr>
                        <w:tag w:val="goog_rdk_210"/>
                      </w:sdtPr>
                      <w:sdtContent>
                        <w:ins w:author="Katie Lauck" w:id="70" w:date="2021-03-12T16:11:00Z">
                          <w:r w:rsidDel="00000000" w:rsidR="00000000" w:rsidRPr="00000000">
                            <w:rPr>
                              <w:b w:val="1"/>
                              <w:rtl w:val="0"/>
                            </w:rPr>
                            <w:t xml:space="preserve">8. HOBO temp monitors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213"/>
                </w:sdtPr>
                <w:sdtContent>
                  <w:p w:rsidR="00000000" w:rsidDel="00000000" w:rsidP="00000000" w:rsidRDefault="00000000" w:rsidRPr="00000000" w14:paraId="00000069">
                    <w:pPr>
                      <w:widowControl w:val="0"/>
                      <w:rPr>
                        <w:ins w:author="Katie Lauck" w:id="70" w:date="2021-03-12T16:11:00Z"/>
                        <w:b w:val="1"/>
                      </w:rPr>
                    </w:pPr>
                    <w:sdt>
                      <w:sdtPr>
                        <w:tag w:val="goog_rdk_212"/>
                      </w:sdtPr>
                      <w:sdtContent>
                        <w:ins w:author="Katie Lauck" w:id="70" w:date="2021-03-12T16:11:00Z">
                          <w:r w:rsidDel="00000000" w:rsidR="00000000" w:rsidRPr="00000000">
                            <w:rPr>
                              <w:b w:val="1"/>
                              <w:rtl w:val="0"/>
                            </w:rPr>
                            <w:t xml:space="preserve">80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15"/>
                </w:sdtPr>
                <w:sdtContent>
                  <w:p w:rsidR="00000000" w:rsidDel="00000000" w:rsidP="00000000" w:rsidRDefault="00000000" w:rsidRPr="00000000" w14:paraId="0000006A">
                    <w:pPr>
                      <w:widowControl w:val="0"/>
                      <w:rPr>
                        <w:ins w:author="Katie Lauck" w:id="70" w:date="2021-03-12T16:11:00Z"/>
                        <w:b w:val="1"/>
                      </w:rPr>
                    </w:pPr>
                    <w:sdt>
                      <w:sdtPr>
                        <w:tag w:val="goog_rdk_214"/>
                      </w:sdtPr>
                      <w:sdtContent>
                        <w:ins w:author="Katie Lauck" w:id="70" w:date="2021-03-12T16:11:00Z">
                          <w:r w:rsidDel="00000000" w:rsidR="00000000" w:rsidRPr="00000000">
                            <w:rPr>
                              <w:b w:val="1"/>
                              <w:rtl w:val="0"/>
                            </w:rPr>
                            <w:t xml:space="preserve">$54.00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17"/>
                </w:sdtPr>
                <w:sdtContent>
                  <w:p w:rsidR="00000000" w:rsidDel="00000000" w:rsidP="00000000" w:rsidRDefault="00000000" w:rsidRPr="00000000" w14:paraId="0000006B">
                    <w:pPr>
                      <w:widowControl w:val="0"/>
                      <w:rPr>
                        <w:ins w:author="Katie Lauck" w:id="70" w:date="2021-03-12T16:11:00Z"/>
                        <w:b w:val="1"/>
                      </w:rPr>
                    </w:pPr>
                    <w:sdt>
                      <w:sdtPr>
                        <w:tag w:val="goog_rdk_216"/>
                      </w:sdtPr>
                      <w:sdtContent>
                        <w:ins w:author="Katie Lauck" w:id="70" w:date="2021-03-12T16:11:00Z">
                          <w:r w:rsidDel="00000000" w:rsidR="00000000" w:rsidRPr="00000000">
                            <w:rPr>
                              <w:b w:val="1"/>
                              <w:rtl w:val="0"/>
                            </w:rPr>
                            <w:t xml:space="preserve">$4,320.00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19"/>
                </w:sdtPr>
                <w:sdtContent>
                  <w:p w:rsidR="00000000" w:rsidDel="00000000" w:rsidP="00000000" w:rsidRDefault="00000000" w:rsidRPr="00000000" w14:paraId="0000006C">
                    <w:pPr>
                      <w:widowControl w:val="0"/>
                      <w:rPr>
                        <w:ins w:author="Katie Lauck" w:id="70" w:date="2021-03-12T16:11:00Z"/>
                        <w:b w:val="1"/>
                      </w:rPr>
                    </w:pPr>
                    <w:sdt>
                      <w:sdtPr>
                        <w:tag w:val="goog_rdk_218"/>
                      </w:sdtPr>
                      <w:sdtContent>
                        <w:ins w:author="Katie Lauck" w:id="70" w:date="2021-03-12T16:11:00Z">
                          <w:r w:rsidDel="00000000" w:rsidR="00000000" w:rsidRPr="00000000">
                            <w:rPr>
                              <w:b w:val="1"/>
                              <w:rtl w:val="0"/>
                            </w:rPr>
                            <w:t xml:space="preserve">Already available in Karp Lab</w:t>
                          </w:r>
                        </w:ins>
                      </w:sdtContent>
                    </w:sdt>
                  </w:p>
                </w:sdtContent>
              </w:sdt>
            </w:tc>
          </w:tr>
        </w:sdtContent>
      </w:sdt>
      <w:sdt>
        <w:sdtPr>
          <w:tag w:val="goog_rdk_220"/>
        </w:sdtPr>
        <w:sdtContent>
          <w:tr>
            <w:trPr>
              <w:trHeight w:val="50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22"/>
                </w:sdtPr>
                <w:sdtContent>
                  <w:p w:rsidR="00000000" w:rsidDel="00000000" w:rsidP="00000000" w:rsidRDefault="00000000" w:rsidRPr="00000000" w14:paraId="0000006D">
                    <w:pPr>
                      <w:widowControl w:val="0"/>
                      <w:rPr>
                        <w:ins w:author="Katie Lauck" w:id="70" w:date="2021-03-12T16:11:00Z"/>
                        <w:b w:val="1"/>
                      </w:rPr>
                    </w:pPr>
                    <w:sdt>
                      <w:sdtPr>
                        <w:tag w:val="goog_rdk_221"/>
                      </w:sdtPr>
                      <w:sdtContent>
                        <w:ins w:author="Katie Lauck" w:id="70" w:date="2021-03-12T16:11:00Z">
                          <w:r w:rsidDel="00000000" w:rsidR="00000000" w:rsidRPr="00000000">
                            <w:rPr>
                              <w:b w:val="1"/>
                              <w:rtl w:val="0"/>
                            </w:rPr>
                            <w:t xml:space="preserve">9. Mallet</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224"/>
                </w:sdtPr>
                <w:sdtContent>
                  <w:p w:rsidR="00000000" w:rsidDel="00000000" w:rsidP="00000000" w:rsidRDefault="00000000" w:rsidRPr="00000000" w14:paraId="0000006E">
                    <w:pPr>
                      <w:widowControl w:val="0"/>
                      <w:rPr>
                        <w:ins w:author="Katie Lauck" w:id="70" w:date="2021-03-12T16:11:00Z"/>
                        <w:b w:val="1"/>
                      </w:rPr>
                    </w:pPr>
                    <w:sdt>
                      <w:sdtPr>
                        <w:tag w:val="goog_rdk_223"/>
                      </w:sdtPr>
                      <w:sdtContent>
                        <w:ins w:author="Katie Lauck" w:id="70" w:date="2021-03-12T16:11:00Z">
                          <w:r w:rsidDel="00000000" w:rsidR="00000000" w:rsidRPr="00000000">
                            <w:rPr>
                              <w:b w:val="1"/>
                              <w:rtl w:val="0"/>
                            </w:rPr>
                            <w:t xml:space="preserve">1</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26"/>
                </w:sdtPr>
                <w:sdtContent>
                  <w:p w:rsidR="00000000" w:rsidDel="00000000" w:rsidP="00000000" w:rsidRDefault="00000000" w:rsidRPr="00000000" w14:paraId="0000006F">
                    <w:pPr>
                      <w:widowControl w:val="0"/>
                      <w:rPr>
                        <w:ins w:author="Katie Lauck" w:id="70" w:date="2021-03-12T16:11:00Z"/>
                        <w:b w:val="1"/>
                      </w:rPr>
                    </w:pPr>
                    <w:sdt>
                      <w:sdtPr>
                        <w:tag w:val="goog_rdk_225"/>
                      </w:sdtPr>
                      <w:sdtContent>
                        <w:ins w:author="Katie Lauck" w:id="70" w:date="2021-03-12T16:11:00Z">
                          <w:r w:rsidDel="00000000" w:rsidR="00000000" w:rsidRPr="00000000">
                            <w:rPr>
                              <w:b w:val="1"/>
                              <w:rtl w:val="0"/>
                            </w:rPr>
                            <w:t xml:space="preserve">$29.99</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28"/>
                </w:sdtPr>
                <w:sdtContent>
                  <w:p w:rsidR="00000000" w:rsidDel="00000000" w:rsidP="00000000" w:rsidRDefault="00000000" w:rsidRPr="00000000" w14:paraId="00000070">
                    <w:pPr>
                      <w:widowControl w:val="0"/>
                      <w:rPr>
                        <w:ins w:author="Katie Lauck" w:id="70" w:date="2021-03-12T16:11:00Z"/>
                        <w:b w:val="1"/>
                      </w:rPr>
                    </w:pPr>
                    <w:sdt>
                      <w:sdtPr>
                        <w:tag w:val="goog_rdk_227"/>
                      </w:sdtPr>
                      <w:sdtContent>
                        <w:ins w:author="Katie Lauck" w:id="70" w:date="2021-03-12T16:11:00Z">
                          <w:r w:rsidDel="00000000" w:rsidR="00000000" w:rsidRPr="00000000">
                            <w:rPr>
                              <w:b w:val="1"/>
                              <w:rtl w:val="0"/>
                            </w:rPr>
                            <w:t xml:space="preserve">$29.99</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30"/>
                </w:sdtPr>
                <w:sdtContent>
                  <w:p w:rsidR="00000000" w:rsidDel="00000000" w:rsidP="00000000" w:rsidRDefault="00000000" w:rsidRPr="00000000" w14:paraId="00000071">
                    <w:pPr>
                      <w:widowControl w:val="0"/>
                      <w:rPr>
                        <w:ins w:author="Katie Lauck" w:id="70" w:date="2021-03-12T16:11:00Z"/>
                        <w:b w:val="1"/>
                      </w:rPr>
                    </w:pPr>
                    <w:sdt>
                      <w:sdtPr>
                        <w:tag w:val="goog_rdk_229"/>
                      </w:sdtPr>
                      <w:sdtContent>
                        <w:ins w:author="Katie Lauck" w:id="70" w:date="2021-03-12T16:11:00Z">
                          <w:r w:rsidDel="00000000" w:rsidR="00000000" w:rsidRPr="00000000">
                            <w:rPr>
                              <w:b w:val="1"/>
                              <w:rtl w:val="0"/>
                            </w:rPr>
                            <w:t xml:space="preserve">Hor</w:t>
                          </w:r>
                          <w:r w:rsidDel="00000000" w:rsidR="00000000" w:rsidRPr="00000000">
                            <w:rPr>
                              <w:rtl w:val="0"/>
                            </w:rPr>
                            <w:t xml:space="preserve">o</w:t>
                          </w:r>
                          <w:r w:rsidDel="00000000" w:rsidR="00000000" w:rsidRPr="00000000">
                            <w:rPr>
                              <w:b w:val="1"/>
                              <w:rtl w:val="0"/>
                            </w:rPr>
                            <w:t xml:space="preserve">das Family Foundation</w:t>
                          </w:r>
                        </w:ins>
                      </w:sdtContent>
                    </w:sdt>
                  </w:p>
                </w:sdtContent>
              </w:sdt>
            </w:tc>
          </w:tr>
        </w:sdtContent>
      </w:sdt>
      <w:sdt>
        <w:sdtPr>
          <w:tag w:val="goog_rdk_231"/>
        </w:sdtPr>
        <w:sdtContent>
          <w:tr>
            <w:trPr>
              <w:trHeight w:val="50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33"/>
                </w:sdtPr>
                <w:sdtContent>
                  <w:p w:rsidR="00000000" w:rsidDel="00000000" w:rsidP="00000000" w:rsidRDefault="00000000" w:rsidRPr="00000000" w14:paraId="00000072">
                    <w:pPr>
                      <w:widowControl w:val="0"/>
                      <w:rPr>
                        <w:ins w:author="Katie Lauck" w:id="70" w:date="2021-03-12T16:11:00Z"/>
                        <w:b w:val="1"/>
                      </w:rPr>
                    </w:pPr>
                    <w:sdt>
                      <w:sdtPr>
                        <w:tag w:val="goog_rdk_232"/>
                      </w:sdtPr>
                      <w:sdtContent>
                        <w:ins w:author="Katie Lauck" w:id="70" w:date="2021-03-12T16:11:00Z">
                          <w:r w:rsidDel="00000000" w:rsidR="00000000" w:rsidRPr="00000000">
                            <w:rPr>
                              <w:b w:val="1"/>
                              <w:rtl w:val="0"/>
                            </w:rPr>
                            <w:t xml:space="preserve">10. Gloves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235"/>
                </w:sdtPr>
                <w:sdtContent>
                  <w:p w:rsidR="00000000" w:rsidDel="00000000" w:rsidP="00000000" w:rsidRDefault="00000000" w:rsidRPr="00000000" w14:paraId="00000073">
                    <w:pPr>
                      <w:widowControl w:val="0"/>
                      <w:rPr>
                        <w:ins w:author="Katie Lauck" w:id="70" w:date="2021-03-12T16:11:00Z"/>
                        <w:b w:val="1"/>
                      </w:rPr>
                    </w:pPr>
                    <w:sdt>
                      <w:sdtPr>
                        <w:tag w:val="goog_rdk_234"/>
                      </w:sdtPr>
                      <w:sdtContent>
                        <w:ins w:author="Katie Lauck" w:id="70" w:date="2021-03-12T16:11:00Z">
                          <w:r w:rsidDel="00000000" w:rsidR="00000000" w:rsidRPr="00000000">
                            <w:rPr>
                              <w:b w:val="1"/>
                              <w:rtl w:val="0"/>
                            </w:rPr>
                            <w:t xml:space="preserve">2</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37"/>
                </w:sdtPr>
                <w:sdtContent>
                  <w:p w:rsidR="00000000" w:rsidDel="00000000" w:rsidP="00000000" w:rsidRDefault="00000000" w:rsidRPr="00000000" w14:paraId="00000074">
                    <w:pPr>
                      <w:widowControl w:val="0"/>
                      <w:rPr>
                        <w:ins w:author="Katie Lauck" w:id="70" w:date="2021-03-12T16:11:00Z"/>
                        <w:b w:val="1"/>
                      </w:rPr>
                    </w:pPr>
                    <w:sdt>
                      <w:sdtPr>
                        <w:tag w:val="goog_rdk_236"/>
                      </w:sdtPr>
                      <w:sdtContent>
                        <w:ins w:author="Katie Lauck" w:id="70" w:date="2021-03-12T16:11:00Z">
                          <w:r w:rsidDel="00000000" w:rsidR="00000000" w:rsidRPr="00000000">
                            <w:rPr>
                              <w:b w:val="1"/>
                              <w:rtl w:val="0"/>
                            </w:rPr>
                            <w:t xml:space="preserve">$12.00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39"/>
                </w:sdtPr>
                <w:sdtContent>
                  <w:p w:rsidR="00000000" w:rsidDel="00000000" w:rsidP="00000000" w:rsidRDefault="00000000" w:rsidRPr="00000000" w14:paraId="00000075">
                    <w:pPr>
                      <w:widowControl w:val="0"/>
                      <w:rPr>
                        <w:ins w:author="Katie Lauck" w:id="70" w:date="2021-03-12T16:11:00Z"/>
                        <w:b w:val="1"/>
                      </w:rPr>
                    </w:pPr>
                    <w:sdt>
                      <w:sdtPr>
                        <w:tag w:val="goog_rdk_238"/>
                      </w:sdtPr>
                      <w:sdtContent>
                        <w:ins w:author="Katie Lauck" w:id="70" w:date="2021-03-12T16:11:00Z">
                          <w:r w:rsidDel="00000000" w:rsidR="00000000" w:rsidRPr="00000000">
                            <w:rPr>
                              <w:b w:val="1"/>
                              <w:rtl w:val="0"/>
                            </w:rPr>
                            <w:t xml:space="preserve">$24.00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41"/>
                </w:sdtPr>
                <w:sdtContent>
                  <w:p w:rsidR="00000000" w:rsidDel="00000000" w:rsidP="00000000" w:rsidRDefault="00000000" w:rsidRPr="00000000" w14:paraId="00000076">
                    <w:pPr>
                      <w:widowControl w:val="0"/>
                      <w:rPr>
                        <w:ins w:author="Katie Lauck" w:id="70" w:date="2021-03-12T16:11:00Z"/>
                        <w:b w:val="1"/>
                      </w:rPr>
                    </w:pPr>
                    <w:sdt>
                      <w:sdtPr>
                        <w:tag w:val="goog_rdk_240"/>
                      </w:sdtPr>
                      <w:sdtContent>
                        <w:ins w:author="Katie Lauck" w:id="70" w:date="2021-03-12T16:11:00Z">
                          <w:r w:rsidDel="00000000" w:rsidR="00000000" w:rsidRPr="00000000">
                            <w:rPr>
                              <w:b w:val="1"/>
                              <w:rtl w:val="0"/>
                            </w:rPr>
                            <w:t xml:space="preserve">Hor</w:t>
                          </w:r>
                          <w:r w:rsidDel="00000000" w:rsidR="00000000" w:rsidRPr="00000000">
                            <w:rPr>
                              <w:rtl w:val="0"/>
                            </w:rPr>
                            <w:t xml:space="preserve">o</w:t>
                          </w:r>
                          <w:r w:rsidDel="00000000" w:rsidR="00000000" w:rsidRPr="00000000">
                            <w:rPr>
                              <w:b w:val="1"/>
                              <w:rtl w:val="0"/>
                            </w:rPr>
                            <w:t xml:space="preserve">das Family Foundation</w:t>
                          </w:r>
                        </w:ins>
                      </w:sdtContent>
                    </w:sdt>
                  </w:p>
                </w:sdtContent>
              </w:sdt>
            </w:tc>
          </w:tr>
        </w:sdtContent>
      </w:sdt>
      <w:sdt>
        <w:sdtPr>
          <w:tag w:val="goog_rdk_242"/>
        </w:sdtPr>
        <w:sdtContent>
          <w:tr>
            <w:trPr>
              <w:trHeight w:val="500" w:hRule="atLeast"/>
              <w:ins w:author="Katie Lauck" w:id="70" w:date="2021-03-12T16:11:00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44"/>
                </w:sdtPr>
                <w:sdtContent>
                  <w:p w:rsidR="00000000" w:rsidDel="00000000" w:rsidP="00000000" w:rsidRDefault="00000000" w:rsidRPr="00000000" w14:paraId="00000077">
                    <w:pPr>
                      <w:widowControl w:val="0"/>
                      <w:rPr>
                        <w:ins w:author="Katie Lauck" w:id="70" w:date="2021-03-12T16:11:00Z"/>
                        <w:b w:val="1"/>
                      </w:rPr>
                    </w:pPr>
                    <w:sdt>
                      <w:sdtPr>
                        <w:tag w:val="goog_rdk_243"/>
                      </w:sdtPr>
                      <w:sdtContent>
                        <w:ins w:author="Katie Lauck" w:id="70" w:date="2021-03-12T16:11:00Z">
                          <w:r w:rsidDel="00000000" w:rsidR="00000000" w:rsidRPr="00000000">
                            <w:rPr>
                              <w:b w:val="1"/>
                              <w:rtl w:val="0"/>
                            </w:rPr>
                            <w:t xml:space="preserve">11. GPS</w:t>
                          </w:r>
                        </w:ins>
                      </w:sdtContent>
                    </w:sdt>
                  </w:p>
                </w:sdtContent>
              </w:sdt>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tcPr>
              <w:sdt>
                <w:sdtPr>
                  <w:tag w:val="goog_rdk_246"/>
                </w:sdtPr>
                <w:sdtContent>
                  <w:p w:rsidR="00000000" w:rsidDel="00000000" w:rsidP="00000000" w:rsidRDefault="00000000" w:rsidRPr="00000000" w14:paraId="00000078">
                    <w:pPr>
                      <w:widowControl w:val="0"/>
                      <w:rPr>
                        <w:ins w:author="Katie Lauck" w:id="70" w:date="2021-03-12T16:11:00Z"/>
                        <w:b w:val="1"/>
                      </w:rPr>
                    </w:pPr>
                    <w:sdt>
                      <w:sdtPr>
                        <w:tag w:val="goog_rdk_245"/>
                      </w:sdtPr>
                      <w:sdtContent>
                        <w:ins w:author="Katie Lauck" w:id="70" w:date="2021-03-12T16:11:00Z">
                          <w:r w:rsidDel="00000000" w:rsidR="00000000" w:rsidRPr="00000000">
                            <w:rPr>
                              <w:b w:val="1"/>
                              <w:rtl w:val="0"/>
                            </w:rPr>
                            <w:t xml:space="preserve">1</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48"/>
                </w:sdtPr>
                <w:sdtContent>
                  <w:p w:rsidR="00000000" w:rsidDel="00000000" w:rsidP="00000000" w:rsidRDefault="00000000" w:rsidRPr="00000000" w14:paraId="00000079">
                    <w:pPr>
                      <w:widowControl w:val="0"/>
                      <w:rPr>
                        <w:ins w:author="Katie Lauck" w:id="70" w:date="2021-03-12T16:11:00Z"/>
                        <w:b w:val="1"/>
                      </w:rPr>
                    </w:pPr>
                    <w:sdt>
                      <w:sdtPr>
                        <w:tag w:val="goog_rdk_247"/>
                      </w:sdtPr>
                      <w:sdtContent>
                        <w:ins w:author="Katie Lauck" w:id="70" w:date="2021-03-12T16:11:00Z">
                          <w:r w:rsidDel="00000000" w:rsidR="00000000" w:rsidRPr="00000000">
                            <w:rPr>
                              <w:b w:val="1"/>
                              <w:rtl w:val="0"/>
                            </w:rPr>
                            <w:t xml:space="preserve">$215.00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50"/>
                </w:sdtPr>
                <w:sdtContent>
                  <w:p w:rsidR="00000000" w:rsidDel="00000000" w:rsidP="00000000" w:rsidRDefault="00000000" w:rsidRPr="00000000" w14:paraId="0000007A">
                    <w:pPr>
                      <w:widowControl w:val="0"/>
                      <w:rPr>
                        <w:ins w:author="Katie Lauck" w:id="70" w:date="2021-03-12T16:11:00Z"/>
                        <w:b w:val="1"/>
                      </w:rPr>
                    </w:pPr>
                    <w:sdt>
                      <w:sdtPr>
                        <w:tag w:val="goog_rdk_249"/>
                      </w:sdtPr>
                      <w:sdtContent>
                        <w:ins w:author="Katie Lauck" w:id="70" w:date="2021-03-12T16:11:00Z">
                          <w:r w:rsidDel="00000000" w:rsidR="00000000" w:rsidRPr="00000000">
                            <w:rPr>
                              <w:b w:val="1"/>
                              <w:rtl w:val="0"/>
                            </w:rPr>
                            <w:t xml:space="preserve">$215.00</w:t>
                          </w:r>
                        </w:ins>
                      </w:sdtContent>
                    </w:sdt>
                  </w:p>
                </w:sdtContent>
              </w:sdt>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tcPr>
              <w:sdt>
                <w:sdtPr>
                  <w:tag w:val="goog_rdk_252"/>
                </w:sdtPr>
                <w:sdtContent>
                  <w:p w:rsidR="00000000" w:rsidDel="00000000" w:rsidP="00000000" w:rsidRDefault="00000000" w:rsidRPr="00000000" w14:paraId="0000007B">
                    <w:pPr>
                      <w:widowControl w:val="0"/>
                      <w:rPr>
                        <w:ins w:author="Katie Lauck" w:id="70" w:date="2021-03-12T16:11:00Z"/>
                        <w:b w:val="1"/>
                      </w:rPr>
                    </w:pPr>
                    <w:sdt>
                      <w:sdtPr>
                        <w:tag w:val="goog_rdk_251"/>
                      </w:sdtPr>
                      <w:sdtContent>
                        <w:ins w:author="Katie Lauck" w:id="70" w:date="2021-03-12T16:11:00Z">
                          <w:r w:rsidDel="00000000" w:rsidR="00000000" w:rsidRPr="00000000">
                            <w:rPr>
                              <w:b w:val="1"/>
                              <w:rtl w:val="0"/>
                            </w:rPr>
                            <w:t xml:space="preserve">Hor</w:t>
                          </w:r>
                          <w:r w:rsidDel="00000000" w:rsidR="00000000" w:rsidRPr="00000000">
                            <w:rPr>
                              <w:rtl w:val="0"/>
                            </w:rPr>
                            <w:t xml:space="preserve">o</w:t>
                          </w:r>
                          <w:r w:rsidDel="00000000" w:rsidR="00000000" w:rsidRPr="00000000">
                            <w:rPr>
                              <w:b w:val="1"/>
                              <w:rtl w:val="0"/>
                            </w:rPr>
                            <w:t xml:space="preserve">das Family Foundation</w:t>
                          </w:r>
                        </w:ins>
                      </w:sdtContent>
                    </w:sdt>
                  </w:p>
                </w:sdtContent>
              </w:sdt>
            </w:tc>
          </w:tr>
        </w:sdtContent>
      </w:sdt>
    </w:tbl>
    <w:sdt>
      <w:sdtPr>
        <w:tag w:val="goog_rdk_256"/>
      </w:sdtPr>
      <w:sdtContent>
        <w:p w:rsidR="00000000" w:rsidDel="00000000" w:rsidP="00000000" w:rsidRDefault="00000000" w:rsidRPr="00000000" w14:paraId="0000007C">
          <w:pPr>
            <w:widowControl w:val="0"/>
            <w:rPr>
              <w:ins w:author="Katie Lauck" w:id="71" w:date="2021-03-12T16:12:00Z"/>
            </w:rPr>
          </w:pPr>
          <w:sdt>
            <w:sdtPr>
              <w:tag w:val="goog_rdk_254"/>
            </w:sdtPr>
            <w:sdtContent>
              <w:ins w:author="Katie Lauck" w:id="71" w:date="2021-03-12T16:12:00Z">
                <w:r w:rsidDel="00000000" w:rsidR="00000000" w:rsidRPr="00000000">
                  <w:rPr>
                    <w:b w:val="1"/>
                    <w:rtl w:val="0"/>
                  </w:rPr>
                  <w:t xml:space="preserve">TOTAL:</w:t>
                </w:r>
              </w:ins>
              <w:sdt>
                <w:sdtPr>
                  <w:tag w:val="goog_rdk_255"/>
                </w:sdtPr>
                <w:sdtContent>
                  <w:ins w:author="Katie Lauck" w:id="71" w:date="2021-03-12T16:12:00Z">
                    <w:r w:rsidDel="00000000" w:rsidR="00000000" w:rsidRPr="00000000">
                      <w:rPr>
                        <w:rtl w:val="0"/>
                        <w:rPrChange w:author="Katie Lauck" w:id="72" w:date="2021-03-12T16:12:00Z">
                          <w:rPr>
                            <w:b w:val="1"/>
                          </w:rPr>
                        </w:rPrChange>
                      </w:rPr>
                      <w:t xml:space="preserve"> Grand Total- $8280.59; Selma Herr- $3357.60; Horodas Family Foundation- $4922.99</w:t>
                    </w:r>
                  </w:ins>
                </w:sdtContent>
              </w:sdt>
              <w:ins w:author="Katie Lauck" w:id="71" w:date="2021-03-12T16:12:00Z">
                <w:r w:rsidDel="00000000" w:rsidR="00000000" w:rsidRPr="00000000">
                  <w:rPr>
                    <w:rtl w:val="0"/>
                  </w:rPr>
                </w:r>
              </w:ins>
            </w:sdtContent>
          </w:sdt>
        </w:p>
      </w:sdtContent>
    </w:sdt>
    <w:sdt>
      <w:sdtPr>
        <w:tag w:val="goog_rdk_258"/>
      </w:sdtPr>
      <w:sdtContent>
        <w:p w:rsidR="00000000" w:rsidDel="00000000" w:rsidP="00000000" w:rsidRDefault="00000000" w:rsidRPr="00000000" w14:paraId="0000007D">
          <w:pPr>
            <w:widowControl w:val="0"/>
            <w:rPr>
              <w:ins w:author="Katie Lauck" w:id="71" w:date="2021-03-12T16:12:00Z"/>
            </w:rPr>
          </w:pPr>
          <w:sdt>
            <w:sdtPr>
              <w:tag w:val="goog_rdk_257"/>
            </w:sdtPr>
            <w:sdtContent>
              <w:ins w:author="Katie Lauck" w:id="71" w:date="2021-03-12T16:12:00Z">
                <w:r w:rsidDel="00000000" w:rsidR="00000000" w:rsidRPr="00000000">
                  <w:rPr>
                    <w:rtl w:val="0"/>
                  </w:rPr>
                </w:r>
              </w:ins>
            </w:sdtContent>
          </w:sdt>
        </w:p>
      </w:sdtContent>
    </w:sdt>
    <w:sdt>
      <w:sdtPr>
        <w:tag w:val="goog_rdk_262"/>
      </w:sdtPr>
      <w:sdtContent>
        <w:p w:rsidR="00000000" w:rsidDel="00000000" w:rsidP="00000000" w:rsidRDefault="00000000" w:rsidRPr="00000000" w14:paraId="0000007E">
          <w:pPr>
            <w:widowControl w:val="0"/>
            <w:rPr>
              <w:ins w:author="Katie Lauck" w:id="71" w:date="2021-03-12T16:12:00Z"/>
              <w:i w:val="1"/>
              <w:rPrChange w:author="Katie Lauck" w:id="73" w:date="2021-03-12T16:12:00Z">
                <w:rPr/>
              </w:rPrChange>
            </w:rPr>
          </w:pPr>
          <w:sdt>
            <w:sdtPr>
              <w:tag w:val="goog_rdk_259"/>
            </w:sdtPr>
            <w:sdtContent>
              <w:ins w:author="Katie Lauck" w:id="71" w:date="2021-03-12T16:12:00Z"/>
              <w:sdt>
                <w:sdtPr>
                  <w:tag w:val="goog_rdk_260"/>
                </w:sdtPr>
                <w:sdtContent>
                  <w:ins w:author="Katie Lauck" w:id="71" w:date="2021-03-12T16:12:00Z">
                    <w:r w:rsidDel="00000000" w:rsidR="00000000" w:rsidRPr="00000000">
                      <w:rPr>
                        <w:b w:val="1"/>
                        <w:i w:val="1"/>
                        <w:rtl w:val="0"/>
                        <w:rPrChange w:author="Katie Lauck" w:id="73" w:date="2021-03-12T16:12:00Z">
                          <w:rPr>
                            <w:b w:val="1"/>
                          </w:rPr>
                        </w:rPrChange>
                      </w:rPr>
                      <w:t xml:space="preserve">Justification</w:t>
                    </w:r>
                  </w:ins>
                </w:sdtContent>
              </w:sdt>
              <w:ins w:author="Katie Lauck" w:id="71" w:date="2021-03-12T16:12:00Z">
                <w:sdt>
                  <w:sdtPr>
                    <w:tag w:val="goog_rdk_261"/>
                  </w:sdtPr>
                  <w:sdtContent>
                    <w:r w:rsidDel="00000000" w:rsidR="00000000" w:rsidRPr="00000000">
                      <w:rPr>
                        <w:rtl w:val="0"/>
                      </w:rPr>
                    </w:r>
                  </w:sdtContent>
                </w:sdt>
              </w:ins>
            </w:sdtContent>
          </w:sdt>
        </w:p>
      </w:sdtContent>
    </w:sdt>
    <w:sdt>
      <w:sdtPr>
        <w:tag w:val="goog_rdk_264"/>
      </w:sdtPr>
      <w:sdtContent>
        <w:p w:rsidR="00000000" w:rsidDel="00000000" w:rsidP="00000000" w:rsidRDefault="00000000" w:rsidRPr="00000000" w14:paraId="0000007F">
          <w:pPr>
            <w:widowControl w:val="0"/>
            <w:rPr>
              <w:ins w:author="Katie Lauck" w:id="71" w:date="2021-03-12T16:12:00Z"/>
            </w:rPr>
          </w:pPr>
          <w:sdt>
            <w:sdtPr>
              <w:tag w:val="goog_rdk_263"/>
            </w:sdtPr>
            <w:sdtContent>
              <w:ins w:author="Katie Lauck" w:id="71" w:date="2021-03-12T16:12:00Z">
                <w:r w:rsidDel="00000000" w:rsidR="00000000" w:rsidRPr="00000000">
                  <w:rPr>
                    <w:rtl w:val="0"/>
                  </w:rPr>
                  <w:t xml:space="preserve">1. Transportation: We will use Katherine Lauck's private vehicle to travel to field sites for this project. Estimated average 30 mi/day * $0.56/mi * 3 round trips/week * 19 weeks of field work. We will use a private car to access field sites, and compensate the owner for  mileage at the UCD rate. The amount requested will cover transportation for the Summer 2021 field season.</w:t>
                </w:r>
              </w:ins>
            </w:sdtContent>
          </w:sdt>
        </w:p>
      </w:sdtContent>
    </w:sdt>
    <w:sdt>
      <w:sdtPr>
        <w:tag w:val="goog_rdk_266"/>
      </w:sdtPr>
      <w:sdtContent>
        <w:p w:rsidR="00000000" w:rsidDel="00000000" w:rsidP="00000000" w:rsidRDefault="00000000" w:rsidRPr="00000000" w14:paraId="00000080">
          <w:pPr>
            <w:widowControl w:val="0"/>
            <w:rPr>
              <w:ins w:author="Katie Lauck" w:id="71" w:date="2021-03-12T16:12:00Z"/>
            </w:rPr>
          </w:pPr>
          <w:sdt>
            <w:sdtPr>
              <w:tag w:val="goog_rdk_265"/>
            </w:sdtPr>
            <w:sdtContent>
              <w:ins w:author="Katie Lauck" w:id="71" w:date="2021-03-12T16:12:00Z">
                <w:r w:rsidDel="00000000" w:rsidR="00000000" w:rsidRPr="00000000">
                  <w:rPr>
                    <w:rtl w:val="0"/>
                  </w:rPr>
                </w:r>
              </w:ins>
            </w:sdtContent>
          </w:sdt>
        </w:p>
      </w:sdtContent>
    </w:sdt>
    <w:sdt>
      <w:sdtPr>
        <w:tag w:val="goog_rdk_268"/>
      </w:sdtPr>
      <w:sdtContent>
        <w:p w:rsidR="00000000" w:rsidDel="00000000" w:rsidP="00000000" w:rsidRDefault="00000000" w:rsidRPr="00000000" w14:paraId="00000081">
          <w:pPr>
            <w:widowControl w:val="0"/>
            <w:rPr>
              <w:ins w:author="Katie Lauck" w:id="71" w:date="2021-03-12T16:12:00Z"/>
            </w:rPr>
          </w:pPr>
          <w:sdt>
            <w:sdtPr>
              <w:tag w:val="goog_rdk_267"/>
            </w:sdtPr>
            <w:sdtContent>
              <w:ins w:author="Katie Lauck" w:id="71" w:date="2021-03-12T16:12:00Z">
                <w:r w:rsidDel="00000000" w:rsidR="00000000" w:rsidRPr="00000000">
                  <w:rPr>
                    <w:rtl w:val="0"/>
                  </w:rPr>
                  <w:t xml:space="preserve">2. Cameras: As noted in the proposal, our intent is to monitor 36 active nests at once (4 land use types, 3 sites/land use, 3 boxes per site). To balance sufficient a sample size with the considerable effort needed for video post-processing, our plan is to monitor food provisioning from parents at 2 of the 3 boxes per site. Therefore, we request sufficient funds to acquire 24 cameras (i.e., 4 land-use types, 3 sites/land-use, 2 boxes per site). The cameras that we will use are based on a Raspberry Pi one-board computer - we plan to overcome the limitations of motion activation for birds, which typically move too quickly for capture by cameras that start recording at motion activation, by programming the camera to record constantly, predawn to dusk, but only save footage 30 seconds before and after a motion activation. The estimated cost per camera includes a Raspberry Pi board, a microSD card, a microUSB flash drive, a battery, a real-time clock, a motion sensor, a camera and case, a container, sealant, desiccant, velcro for attachment, and a fraction of one-item costs such as a stand-alone keyboard, microUSB extender, and a setup battery.</w:t>
                </w:r>
              </w:ins>
            </w:sdtContent>
          </w:sdt>
        </w:p>
      </w:sdtContent>
    </w:sdt>
    <w:sdt>
      <w:sdtPr>
        <w:tag w:val="goog_rdk_270"/>
      </w:sdtPr>
      <w:sdtContent>
        <w:p w:rsidR="00000000" w:rsidDel="00000000" w:rsidP="00000000" w:rsidRDefault="00000000" w:rsidRPr="00000000" w14:paraId="00000082">
          <w:pPr>
            <w:widowControl w:val="0"/>
            <w:rPr>
              <w:ins w:author="Katie Lauck" w:id="71" w:date="2021-03-12T16:12:00Z"/>
            </w:rPr>
          </w:pPr>
          <w:sdt>
            <w:sdtPr>
              <w:tag w:val="goog_rdk_269"/>
            </w:sdtPr>
            <w:sdtContent>
              <w:ins w:author="Katie Lauck" w:id="71" w:date="2021-03-12T16:12:00Z">
                <w:r w:rsidDel="00000000" w:rsidR="00000000" w:rsidRPr="00000000">
                  <w:rPr>
                    <w:rtl w:val="0"/>
                  </w:rPr>
                </w:r>
              </w:ins>
            </w:sdtContent>
          </w:sdt>
        </w:p>
      </w:sdtContent>
    </w:sdt>
    <w:sdt>
      <w:sdtPr>
        <w:tag w:val="goog_rdk_272"/>
      </w:sdtPr>
      <w:sdtContent>
        <w:p w:rsidR="00000000" w:rsidDel="00000000" w:rsidP="00000000" w:rsidRDefault="00000000" w:rsidRPr="00000000" w14:paraId="00000083">
          <w:pPr>
            <w:widowControl w:val="0"/>
            <w:rPr>
              <w:ins w:author="Katie Lauck" w:id="71" w:date="2021-03-12T16:12:00Z"/>
            </w:rPr>
          </w:pPr>
          <w:sdt>
            <w:sdtPr>
              <w:tag w:val="goog_rdk_271"/>
            </w:sdtPr>
            <w:sdtContent>
              <w:ins w:author="Katie Lauck" w:id="71" w:date="2021-03-12T16:12:00Z">
                <w:r w:rsidDel="00000000" w:rsidR="00000000" w:rsidRPr="00000000">
                  <w:rPr>
                    <w:rtl w:val="0"/>
                  </w:rPr>
                  <w:t xml:space="preserve">3. ELISAs: As noted in the proposal, we will quantify physiological stress by assaying blood cortisol using ELISAs. The cost of an ELISA kit is $270 and it contains sufficient reagents to quantify stress hormones for 35 samples (including necessary controls). Including field and lab consumables (i.e., gloves, pipette tips, Eppendorf tubes, capillary tubes, syringes for blood extraction, etc.), we estimate the per-sample price for quantifying stress hormones to be ~$10/sample (i.e., $7.70/sample for ELISA kits and $2.30/sample for consumables). We plan to monitor 108 nests (N= 4 land-use types, 3 sites/land-use, 3 nests/site, 3 sampling rounds) and estimate an average of 4 chicks per nest. Thus, in total, we plan to sample 432 individuals.</w:t>
                </w:r>
              </w:ins>
            </w:sdtContent>
          </w:sdt>
        </w:p>
      </w:sdtContent>
    </w:sdt>
    <w:sdt>
      <w:sdtPr>
        <w:tag w:val="goog_rdk_274"/>
      </w:sdtPr>
      <w:sdtContent>
        <w:p w:rsidR="00000000" w:rsidDel="00000000" w:rsidP="00000000" w:rsidRDefault="00000000" w:rsidRPr="00000000" w14:paraId="00000084">
          <w:pPr>
            <w:widowControl w:val="0"/>
            <w:rPr>
              <w:ins w:author="Katie Lauck" w:id="71" w:date="2021-03-12T16:12:00Z"/>
            </w:rPr>
          </w:pPr>
          <w:sdt>
            <w:sdtPr>
              <w:tag w:val="goog_rdk_273"/>
            </w:sdtPr>
            <w:sdtContent>
              <w:ins w:author="Katie Lauck" w:id="71" w:date="2021-03-12T16:12:00Z">
                <w:r w:rsidDel="00000000" w:rsidR="00000000" w:rsidRPr="00000000">
                  <w:rPr>
                    <w:rtl w:val="0"/>
                  </w:rPr>
                </w:r>
              </w:ins>
            </w:sdtContent>
          </w:sdt>
        </w:p>
      </w:sdtContent>
    </w:sdt>
    <w:sdt>
      <w:sdtPr>
        <w:tag w:val="goog_rdk_276"/>
      </w:sdtPr>
      <w:sdtContent>
        <w:p w:rsidR="00000000" w:rsidDel="00000000" w:rsidP="00000000" w:rsidRDefault="00000000" w:rsidRPr="00000000" w14:paraId="00000085">
          <w:pPr>
            <w:widowControl w:val="0"/>
            <w:rPr>
              <w:ins w:author="Katie Lauck" w:id="71" w:date="2021-03-12T16:12:00Z"/>
            </w:rPr>
          </w:pPr>
          <w:sdt>
            <w:sdtPr>
              <w:tag w:val="goog_rdk_275"/>
            </w:sdtPr>
            <w:sdtContent>
              <w:ins w:author="Katie Lauck" w:id="71" w:date="2021-03-12T16:12:00Z">
                <w:r w:rsidDel="00000000" w:rsidR="00000000" w:rsidRPr="00000000">
                  <w:rPr>
                    <w:rtl w:val="0"/>
                  </w:rPr>
                  <w:t xml:space="preserve">4. Nest boxes: As noted in the proposal, we need to install 70 new nest boxes (7 sites with 10 boxes each - three row crop sites, three orchard sites, and one grassland site), to complete the study design of three replicates of each of four land use types. These new nest boxes are being donated to the project by the MWFB.</w:t>
                </w:r>
              </w:ins>
            </w:sdtContent>
          </w:sdt>
        </w:p>
      </w:sdtContent>
    </w:sdt>
    <w:sdt>
      <w:sdtPr>
        <w:tag w:val="goog_rdk_278"/>
      </w:sdtPr>
      <w:sdtContent>
        <w:p w:rsidR="00000000" w:rsidDel="00000000" w:rsidP="00000000" w:rsidRDefault="00000000" w:rsidRPr="00000000" w14:paraId="00000086">
          <w:pPr>
            <w:widowControl w:val="0"/>
            <w:rPr>
              <w:ins w:author="Katie Lauck" w:id="71" w:date="2021-03-12T16:12:00Z"/>
            </w:rPr>
          </w:pPr>
          <w:sdt>
            <w:sdtPr>
              <w:tag w:val="goog_rdk_277"/>
            </w:sdtPr>
            <w:sdtContent>
              <w:ins w:author="Katie Lauck" w:id="71" w:date="2021-03-12T16:12:00Z">
                <w:r w:rsidDel="00000000" w:rsidR="00000000" w:rsidRPr="00000000">
                  <w:rPr>
                    <w:rtl w:val="0"/>
                  </w:rPr>
                </w:r>
              </w:ins>
            </w:sdtContent>
          </w:sdt>
        </w:p>
      </w:sdtContent>
    </w:sdt>
    <w:sdt>
      <w:sdtPr>
        <w:tag w:val="goog_rdk_280"/>
      </w:sdtPr>
      <w:sdtContent>
        <w:p w:rsidR="00000000" w:rsidDel="00000000" w:rsidP="00000000" w:rsidRDefault="00000000" w:rsidRPr="00000000" w14:paraId="00000087">
          <w:pPr>
            <w:widowControl w:val="0"/>
            <w:rPr>
              <w:ins w:author="Katie Lauck" w:id="71" w:date="2021-03-12T16:12:00Z"/>
            </w:rPr>
          </w:pPr>
          <w:sdt>
            <w:sdtPr>
              <w:tag w:val="goog_rdk_279"/>
            </w:sdtPr>
            <w:sdtContent>
              <w:ins w:author="Katie Lauck" w:id="71" w:date="2021-03-12T16:12:00Z">
                <w:r w:rsidDel="00000000" w:rsidR="00000000" w:rsidRPr="00000000">
                  <w:rPr>
                    <w:rtl w:val="0"/>
                  </w:rPr>
                  <w:t xml:space="preserve">5 &amp; 6. Nest box poles: As noted in the proposal, we need to install 70 new nest boxes (7 sites with 10 boxes each - three row crop sites, three orchard sites, and one grassland site), to complete our study design of three replicates of each of four land use types. 50 of the poles were requested as part of Katia Goldberg’s Swift Endowment Fund proposal. We are requesting funds to acquire the other 20 poles. </w:t>
                </w:r>
              </w:ins>
            </w:sdtContent>
          </w:sdt>
        </w:p>
      </w:sdtContent>
    </w:sdt>
    <w:sdt>
      <w:sdtPr>
        <w:tag w:val="goog_rdk_282"/>
      </w:sdtPr>
      <w:sdtContent>
        <w:p w:rsidR="00000000" w:rsidDel="00000000" w:rsidP="00000000" w:rsidRDefault="00000000" w:rsidRPr="00000000" w14:paraId="00000088">
          <w:pPr>
            <w:widowControl w:val="0"/>
            <w:rPr>
              <w:ins w:author="Katie Lauck" w:id="71" w:date="2021-03-12T16:12:00Z"/>
            </w:rPr>
          </w:pPr>
          <w:sdt>
            <w:sdtPr>
              <w:tag w:val="goog_rdk_281"/>
            </w:sdtPr>
            <w:sdtContent>
              <w:ins w:author="Katie Lauck" w:id="71" w:date="2021-03-12T16:12:00Z">
                <w:r w:rsidDel="00000000" w:rsidR="00000000" w:rsidRPr="00000000">
                  <w:rPr>
                    <w:rtl w:val="0"/>
                  </w:rPr>
                </w:r>
              </w:ins>
            </w:sdtContent>
          </w:sdt>
        </w:p>
      </w:sdtContent>
    </w:sdt>
    <w:sdt>
      <w:sdtPr>
        <w:tag w:val="goog_rdk_284"/>
      </w:sdtPr>
      <w:sdtContent>
        <w:p w:rsidR="00000000" w:rsidDel="00000000" w:rsidP="00000000" w:rsidRDefault="00000000" w:rsidRPr="00000000" w14:paraId="00000089">
          <w:pPr>
            <w:widowControl w:val="0"/>
            <w:rPr>
              <w:ins w:author="Katie Lauck" w:id="71" w:date="2021-03-12T16:12:00Z"/>
            </w:rPr>
          </w:pPr>
          <w:sdt>
            <w:sdtPr>
              <w:tag w:val="goog_rdk_283"/>
            </w:sdtPr>
            <w:sdtContent>
              <w:ins w:author="Katie Lauck" w:id="71" w:date="2021-03-12T16:12:00Z">
                <w:r w:rsidDel="00000000" w:rsidR="00000000" w:rsidRPr="00000000">
                  <w:rPr>
                    <w:rtl w:val="0"/>
                  </w:rPr>
                  <w:t xml:space="preserve">7. HOBO temp/humidity loggers: Irrigation in agriculture may interact with temperature to mitigate or exacerbate its effect. 12 humidity loggers allow us to place one at each site to control for these possible effects (3 sites of each land use type * 4 land use types). Loggers are already available in the Karp lab.</w:t>
                </w:r>
              </w:ins>
            </w:sdtContent>
          </w:sdt>
        </w:p>
      </w:sdtContent>
    </w:sdt>
    <w:sdt>
      <w:sdtPr>
        <w:tag w:val="goog_rdk_286"/>
      </w:sdtPr>
      <w:sdtContent>
        <w:p w:rsidR="00000000" w:rsidDel="00000000" w:rsidP="00000000" w:rsidRDefault="00000000" w:rsidRPr="00000000" w14:paraId="0000008A">
          <w:pPr>
            <w:widowControl w:val="0"/>
            <w:rPr>
              <w:ins w:author="Katie Lauck" w:id="71" w:date="2021-03-12T16:12:00Z"/>
            </w:rPr>
          </w:pPr>
          <w:sdt>
            <w:sdtPr>
              <w:tag w:val="goog_rdk_285"/>
            </w:sdtPr>
            <w:sdtContent>
              <w:ins w:author="Katie Lauck" w:id="71" w:date="2021-03-12T16:12:00Z">
                <w:r w:rsidDel="00000000" w:rsidR="00000000" w:rsidRPr="00000000">
                  <w:rPr>
                    <w:rtl w:val="0"/>
                  </w:rPr>
                </w:r>
              </w:ins>
            </w:sdtContent>
          </w:sdt>
        </w:p>
      </w:sdtContent>
    </w:sdt>
    <w:sdt>
      <w:sdtPr>
        <w:tag w:val="goog_rdk_288"/>
      </w:sdtPr>
      <w:sdtContent>
        <w:p w:rsidR="00000000" w:rsidDel="00000000" w:rsidP="00000000" w:rsidRDefault="00000000" w:rsidRPr="00000000" w14:paraId="0000008B">
          <w:pPr>
            <w:widowControl w:val="0"/>
            <w:rPr>
              <w:ins w:author="Katie Lauck" w:id="71" w:date="2021-03-12T16:12:00Z"/>
            </w:rPr>
          </w:pPr>
          <w:sdt>
            <w:sdtPr>
              <w:tag w:val="goog_rdk_287"/>
            </w:sdtPr>
            <w:sdtContent>
              <w:ins w:author="Katie Lauck" w:id="71" w:date="2021-03-12T16:12:00Z">
                <w:r w:rsidDel="00000000" w:rsidR="00000000" w:rsidRPr="00000000">
                  <w:rPr>
                    <w:rtl w:val="0"/>
                  </w:rPr>
                  <w:t xml:space="preserve">8. HOBO temp loggers: As noted in the proposal, Katia Goldberg will place temperature loggers at 36 nests across our study sites (3 nests/site * 3 sites/land use type * 4 land use types). At each nest, she will place two temperature loggers, one inside and one outside. Loggers are already available in the Karp lab.</w:t>
                </w:r>
              </w:ins>
            </w:sdtContent>
          </w:sdt>
        </w:p>
      </w:sdtContent>
    </w:sdt>
    <w:sdt>
      <w:sdtPr>
        <w:tag w:val="goog_rdk_290"/>
      </w:sdtPr>
      <w:sdtContent>
        <w:p w:rsidR="00000000" w:rsidDel="00000000" w:rsidP="00000000" w:rsidRDefault="00000000" w:rsidRPr="00000000" w14:paraId="0000008C">
          <w:pPr>
            <w:widowControl w:val="0"/>
            <w:rPr>
              <w:ins w:author="Katie Lauck" w:id="71" w:date="2021-03-12T16:12:00Z"/>
            </w:rPr>
          </w:pPr>
          <w:sdt>
            <w:sdtPr>
              <w:tag w:val="goog_rdk_289"/>
            </w:sdtPr>
            <w:sdtContent>
              <w:ins w:author="Katie Lauck" w:id="71" w:date="2021-03-12T16:12:00Z">
                <w:r w:rsidDel="00000000" w:rsidR="00000000" w:rsidRPr="00000000">
                  <w:rPr>
                    <w:rtl w:val="0"/>
                  </w:rPr>
                </w:r>
              </w:ins>
            </w:sdtContent>
          </w:sdt>
        </w:p>
      </w:sdtContent>
    </w:sdt>
    <w:sdt>
      <w:sdtPr>
        <w:tag w:val="goog_rdk_292"/>
      </w:sdtPr>
      <w:sdtContent>
        <w:p w:rsidR="00000000" w:rsidDel="00000000" w:rsidP="00000000" w:rsidRDefault="00000000" w:rsidRPr="00000000" w14:paraId="0000008D">
          <w:pPr>
            <w:widowControl w:val="0"/>
            <w:rPr>
              <w:ins w:author="Katie Lauck" w:id="71" w:date="2021-03-12T16:12:00Z"/>
            </w:rPr>
          </w:pPr>
          <w:sdt>
            <w:sdtPr>
              <w:tag w:val="goog_rdk_291"/>
            </w:sdtPr>
            <w:sdtContent>
              <w:ins w:author="Katie Lauck" w:id="71" w:date="2021-03-12T16:12:00Z">
                <w:r w:rsidDel="00000000" w:rsidR="00000000" w:rsidRPr="00000000">
                  <w:rPr>
                    <w:rtl w:val="0"/>
                  </w:rPr>
                  <w:t xml:space="preserve">9. Mallet: When installing nest boxes, we need to install rebar into hard ground; thus, we need a hefty mallet that will not spread the top of the rebar.</w:t>
                </w:r>
              </w:ins>
            </w:sdtContent>
          </w:sdt>
        </w:p>
      </w:sdtContent>
    </w:sdt>
    <w:sdt>
      <w:sdtPr>
        <w:tag w:val="goog_rdk_294"/>
      </w:sdtPr>
      <w:sdtContent>
        <w:p w:rsidR="00000000" w:rsidDel="00000000" w:rsidP="00000000" w:rsidRDefault="00000000" w:rsidRPr="00000000" w14:paraId="0000008E">
          <w:pPr>
            <w:widowControl w:val="0"/>
            <w:rPr>
              <w:ins w:author="Katie Lauck" w:id="71" w:date="2021-03-12T16:12:00Z"/>
            </w:rPr>
          </w:pPr>
          <w:sdt>
            <w:sdtPr>
              <w:tag w:val="goog_rdk_293"/>
            </w:sdtPr>
            <w:sdtContent>
              <w:ins w:author="Katie Lauck" w:id="71" w:date="2021-03-12T16:12:00Z">
                <w:r w:rsidDel="00000000" w:rsidR="00000000" w:rsidRPr="00000000">
                  <w:rPr>
                    <w:rtl w:val="0"/>
                  </w:rPr>
                </w:r>
              </w:ins>
            </w:sdtContent>
          </w:sdt>
        </w:p>
      </w:sdtContent>
    </w:sdt>
    <w:sdt>
      <w:sdtPr>
        <w:tag w:val="goog_rdk_296"/>
      </w:sdtPr>
      <w:sdtContent>
        <w:p w:rsidR="00000000" w:rsidDel="00000000" w:rsidP="00000000" w:rsidRDefault="00000000" w:rsidRPr="00000000" w14:paraId="0000008F">
          <w:pPr>
            <w:widowControl w:val="0"/>
            <w:rPr>
              <w:ins w:author="Katie Lauck" w:id="71" w:date="2021-03-12T16:12:00Z"/>
            </w:rPr>
          </w:pPr>
          <w:sdt>
            <w:sdtPr>
              <w:tag w:val="goog_rdk_295"/>
            </w:sdtPr>
            <w:sdtContent>
              <w:ins w:author="Katie Lauck" w:id="71" w:date="2021-03-12T16:12:00Z">
                <w:r w:rsidDel="00000000" w:rsidR="00000000" w:rsidRPr="00000000">
                  <w:rPr>
                    <w:rtl w:val="0"/>
                  </w:rPr>
                  <w:t xml:space="preserve">10. Gloves: As noted in the proposal, we need to install 70 new nest boxes. Gloves will protect our hands when handling sharp metal.</w:t>
                </w:r>
              </w:ins>
            </w:sdtContent>
          </w:sdt>
        </w:p>
      </w:sdtContent>
    </w:sdt>
    <w:sdt>
      <w:sdtPr>
        <w:tag w:val="goog_rdk_298"/>
      </w:sdtPr>
      <w:sdtContent>
        <w:p w:rsidR="00000000" w:rsidDel="00000000" w:rsidP="00000000" w:rsidRDefault="00000000" w:rsidRPr="00000000" w14:paraId="00000090">
          <w:pPr>
            <w:widowControl w:val="0"/>
            <w:rPr>
              <w:ins w:author="Katie Lauck" w:id="71" w:date="2021-03-12T16:12:00Z"/>
            </w:rPr>
          </w:pPr>
          <w:sdt>
            <w:sdtPr>
              <w:tag w:val="goog_rdk_297"/>
            </w:sdtPr>
            <w:sdtContent>
              <w:ins w:author="Katie Lauck" w:id="71" w:date="2021-03-12T16:12:00Z">
                <w:r w:rsidDel="00000000" w:rsidR="00000000" w:rsidRPr="00000000">
                  <w:rPr>
                    <w:rtl w:val="0"/>
                  </w:rPr>
                </w:r>
              </w:ins>
            </w:sdtContent>
          </w:sdt>
        </w:p>
      </w:sdtContent>
    </w:sdt>
    <w:sdt>
      <w:sdtPr>
        <w:tag w:val="goog_rdk_300"/>
      </w:sdtPr>
      <w:sdtContent>
        <w:p w:rsidR="00000000" w:rsidDel="00000000" w:rsidP="00000000" w:rsidRDefault="00000000" w:rsidRPr="00000000" w14:paraId="00000091">
          <w:pPr>
            <w:widowControl w:val="0"/>
            <w:rPr>
              <w:ins w:author="Katie Lauck" w:id="71" w:date="2021-03-12T16:12:00Z"/>
            </w:rPr>
          </w:pPr>
          <w:sdt>
            <w:sdtPr>
              <w:tag w:val="goog_rdk_299"/>
            </w:sdtPr>
            <w:sdtContent>
              <w:ins w:author="Katie Lauck" w:id="71" w:date="2021-03-12T16:12:00Z">
                <w:r w:rsidDel="00000000" w:rsidR="00000000" w:rsidRPr="00000000">
                  <w:rPr>
                    <w:rtl w:val="0"/>
                  </w:rPr>
                  <w:t xml:space="preserve">11. GPS: As noted in the proposal, we will place 70 new nest boxes. A GPS unit will ensure that an accurate location for each is assigned and when monitoring, we will accurately identify each nest box.</w:t>
                </w:r>
              </w:ins>
            </w:sdtContent>
          </w:sdt>
        </w:p>
      </w:sdtContent>
    </w:sdt>
    <w:sdt>
      <w:sdtPr>
        <w:tag w:val="goog_rdk_302"/>
      </w:sdtPr>
      <w:sdtContent>
        <w:p w:rsidR="00000000" w:rsidDel="00000000" w:rsidP="00000000" w:rsidRDefault="00000000" w:rsidRPr="00000000" w14:paraId="00000092">
          <w:pPr>
            <w:widowControl w:val="0"/>
            <w:rPr>
              <w:ins w:author="Katie Lauck" w:id="71" w:date="2021-03-12T16:12:00Z"/>
            </w:rPr>
          </w:pPr>
          <w:sdt>
            <w:sdtPr>
              <w:tag w:val="goog_rdk_301"/>
            </w:sdtPr>
            <w:sdtContent>
              <w:ins w:author="Katie Lauck" w:id="71" w:date="2021-03-12T16:12:00Z">
                <w:r w:rsidDel="00000000" w:rsidR="00000000" w:rsidRPr="00000000">
                  <w:rPr>
                    <w:rtl w:val="0"/>
                  </w:rPr>
                </w:r>
              </w:ins>
            </w:sdtContent>
          </w:sdt>
        </w:p>
      </w:sdtContent>
    </w:sdt>
    <w:sdt>
      <w:sdtPr>
        <w:tag w:val="goog_rdk_304"/>
      </w:sdtPr>
      <w:sdtContent>
        <w:p w:rsidR="00000000" w:rsidDel="00000000" w:rsidP="00000000" w:rsidRDefault="00000000" w:rsidRPr="00000000" w14:paraId="00000093">
          <w:pPr>
            <w:widowControl w:val="0"/>
            <w:rPr>
              <w:ins w:author="Katie Lauck" w:id="71" w:date="2021-03-12T16:12:00Z"/>
            </w:rPr>
          </w:pPr>
          <w:sdt>
            <w:sdtPr>
              <w:tag w:val="goog_rdk_303"/>
            </w:sdtPr>
            <w:sdtContent>
              <w:ins w:author="Katie Lauck" w:id="71" w:date="2021-03-12T16:12:00Z">
                <w:r w:rsidDel="00000000" w:rsidR="00000000" w:rsidRPr="00000000">
                  <w:rPr>
                    <w:rtl w:val="0"/>
                  </w:rPr>
                </w:r>
              </w:ins>
            </w:sdtContent>
          </w:sdt>
        </w:p>
      </w:sdtContent>
    </w:sdt>
    <w:sdt>
      <w:sdtPr>
        <w:tag w:val="goog_rdk_306"/>
      </w:sdtPr>
      <w:sdtContent>
        <w:p w:rsidR="00000000" w:rsidDel="00000000" w:rsidP="00000000" w:rsidRDefault="00000000" w:rsidRPr="00000000" w14:paraId="00000094">
          <w:pPr>
            <w:widowControl w:val="0"/>
            <w:rPr>
              <w:ins w:author="Katie Lauck" w:id="71" w:date="2021-03-12T16:12:00Z"/>
            </w:rPr>
          </w:pPr>
          <w:sdt>
            <w:sdtPr>
              <w:tag w:val="goog_rdk_305"/>
            </w:sdtPr>
            <w:sdtContent>
              <w:ins w:author="Katie Lauck" w:id="71" w:date="2021-03-12T16:12:00Z">
                <w:r w:rsidDel="00000000" w:rsidR="00000000" w:rsidRPr="00000000">
                  <w:rPr>
                    <w:rtl w:val="0"/>
                  </w:rPr>
                </w:r>
              </w:ins>
            </w:sdtContent>
          </w:sdt>
        </w:p>
      </w:sdtContent>
    </w:sdt>
    <w:sdt>
      <w:sdtPr>
        <w:tag w:val="goog_rdk_308"/>
      </w:sdtPr>
      <w:sdtContent>
        <w:p w:rsidR="00000000" w:rsidDel="00000000" w:rsidP="00000000" w:rsidRDefault="00000000" w:rsidRPr="00000000" w14:paraId="00000095">
          <w:pPr>
            <w:widowControl w:val="0"/>
            <w:rPr>
              <w:ins w:author="Katie Lauck" w:id="71" w:date="2021-03-12T16:12:00Z"/>
            </w:rPr>
          </w:pPr>
          <w:sdt>
            <w:sdtPr>
              <w:tag w:val="goog_rdk_307"/>
            </w:sdtPr>
            <w:sdtContent>
              <w:ins w:author="Katie Lauck" w:id="71" w:date="2021-03-12T16:12:00Z">
                <w:r w:rsidDel="00000000" w:rsidR="00000000" w:rsidRPr="00000000">
                  <w:rPr>
                    <w:rtl w:val="0"/>
                  </w:rPr>
                </w:r>
              </w:ins>
            </w:sdtContent>
          </w:sdt>
        </w:p>
      </w:sdtContent>
    </w:sdt>
    <w:sdt>
      <w:sdtPr>
        <w:tag w:val="goog_rdk_310"/>
      </w:sdtPr>
      <w:sdtContent>
        <w:p w:rsidR="00000000" w:rsidDel="00000000" w:rsidP="00000000" w:rsidRDefault="00000000" w:rsidRPr="00000000" w14:paraId="00000096">
          <w:pPr>
            <w:widowControl w:val="0"/>
            <w:rPr>
              <w:ins w:author="Katie Lauck" w:id="71" w:date="2021-03-12T16:12:00Z"/>
            </w:rPr>
          </w:pPr>
          <w:sdt>
            <w:sdtPr>
              <w:tag w:val="goog_rdk_309"/>
            </w:sdtPr>
            <w:sdtContent>
              <w:ins w:author="Katie Lauck" w:id="71" w:date="2021-03-12T16:12:00Z">
                <w:r w:rsidDel="00000000" w:rsidR="00000000" w:rsidRPr="00000000">
                  <w:rPr>
                    <w:rtl w:val="0"/>
                  </w:rPr>
                </w:r>
              </w:ins>
            </w:sdtContent>
          </w:sdt>
        </w:p>
      </w:sdtContent>
    </w:sdt>
    <w:sdt>
      <w:sdtPr>
        <w:tag w:val="goog_rdk_312"/>
      </w:sdtPr>
      <w:sdtContent>
        <w:p w:rsidR="00000000" w:rsidDel="00000000" w:rsidP="00000000" w:rsidRDefault="00000000" w:rsidRPr="00000000" w14:paraId="00000097">
          <w:pPr>
            <w:widowControl w:val="0"/>
            <w:rPr>
              <w:ins w:author="Katie Lauck" w:id="71" w:date="2021-03-12T16:12:00Z"/>
            </w:rPr>
          </w:pPr>
          <w:sdt>
            <w:sdtPr>
              <w:tag w:val="goog_rdk_311"/>
            </w:sdtPr>
            <w:sdtContent>
              <w:ins w:author="Katie Lauck" w:id="71" w:date="2021-03-12T16:12:00Z">
                <w:r w:rsidDel="00000000" w:rsidR="00000000" w:rsidRPr="00000000">
                  <w:rPr>
                    <w:rtl w:val="0"/>
                  </w:rPr>
                </w:r>
              </w:ins>
            </w:sdtContent>
          </w:sdt>
        </w:p>
      </w:sdtContent>
    </w:sdt>
    <w:sdt>
      <w:sdtPr>
        <w:tag w:val="goog_rdk_314"/>
      </w:sdtPr>
      <w:sdtContent>
        <w:p w:rsidR="00000000" w:rsidDel="00000000" w:rsidP="00000000" w:rsidRDefault="00000000" w:rsidRPr="00000000" w14:paraId="00000098">
          <w:pPr>
            <w:widowControl w:val="0"/>
            <w:rPr>
              <w:ins w:author="Katie Lauck" w:id="71" w:date="2021-03-12T16:12:00Z"/>
            </w:rPr>
          </w:pPr>
          <w:sdt>
            <w:sdtPr>
              <w:tag w:val="goog_rdk_313"/>
            </w:sdtPr>
            <w:sdtContent>
              <w:ins w:author="Katie Lauck" w:id="71" w:date="2021-03-12T16:12:00Z">
                <w:r w:rsidDel="00000000" w:rsidR="00000000" w:rsidRPr="00000000">
                  <w:rPr>
                    <w:rtl w:val="0"/>
                  </w:rPr>
                </w:r>
              </w:ins>
            </w:sdtContent>
          </w:sdt>
        </w:p>
      </w:sdtContent>
    </w:sdt>
    <w:sdt>
      <w:sdtPr>
        <w:tag w:val="goog_rdk_316"/>
      </w:sdtPr>
      <w:sdtContent>
        <w:p w:rsidR="00000000" w:rsidDel="00000000" w:rsidP="00000000" w:rsidRDefault="00000000" w:rsidRPr="00000000" w14:paraId="00000099">
          <w:pPr>
            <w:widowControl w:val="0"/>
            <w:rPr>
              <w:ins w:author="Katie Lauck" w:id="71" w:date="2021-03-12T16:12:00Z"/>
            </w:rPr>
          </w:pPr>
          <w:sdt>
            <w:sdtPr>
              <w:tag w:val="goog_rdk_315"/>
            </w:sdtPr>
            <w:sdtContent>
              <w:ins w:author="Katie Lauck" w:id="71" w:date="2021-03-12T16:12:00Z">
                <w:r w:rsidDel="00000000" w:rsidR="00000000" w:rsidRPr="00000000">
                  <w:rPr>
                    <w:rtl w:val="0"/>
                  </w:rPr>
                </w:r>
              </w:ins>
            </w:sdtContent>
          </w:sdt>
        </w:p>
      </w:sdtContent>
    </w:sdt>
    <w:sdt>
      <w:sdtPr>
        <w:tag w:val="goog_rdk_318"/>
      </w:sdtPr>
      <w:sdtContent>
        <w:p w:rsidR="00000000" w:rsidDel="00000000" w:rsidP="00000000" w:rsidRDefault="00000000" w:rsidRPr="00000000" w14:paraId="0000009A">
          <w:pPr>
            <w:widowControl w:val="0"/>
            <w:rPr>
              <w:ins w:author="Katie Lauck" w:id="71" w:date="2021-03-12T16:12:00Z"/>
            </w:rPr>
          </w:pPr>
          <w:sdt>
            <w:sdtPr>
              <w:tag w:val="goog_rdk_317"/>
            </w:sdtPr>
            <w:sdtContent>
              <w:ins w:author="Katie Lauck" w:id="71" w:date="2021-03-12T16:12:00Z">
                <w:r w:rsidDel="00000000" w:rsidR="00000000" w:rsidRPr="00000000">
                  <w:rPr>
                    <w:rtl w:val="0"/>
                  </w:rPr>
                </w:r>
              </w:ins>
            </w:sdtContent>
          </w:sdt>
        </w:p>
      </w:sdtContent>
    </w:sdt>
    <w:sdt>
      <w:sdtPr>
        <w:tag w:val="goog_rdk_320"/>
      </w:sdtPr>
      <w:sdtContent>
        <w:p w:rsidR="00000000" w:rsidDel="00000000" w:rsidP="00000000" w:rsidRDefault="00000000" w:rsidRPr="00000000" w14:paraId="0000009B">
          <w:pPr>
            <w:widowControl w:val="0"/>
            <w:rPr>
              <w:ins w:author="Katie Lauck" w:id="71" w:date="2021-03-12T16:12:00Z"/>
            </w:rPr>
          </w:pPr>
          <w:sdt>
            <w:sdtPr>
              <w:tag w:val="goog_rdk_319"/>
            </w:sdtPr>
            <w:sdtContent>
              <w:ins w:author="Katie Lauck" w:id="71" w:date="2021-03-12T16:12:00Z">
                <w:r w:rsidDel="00000000" w:rsidR="00000000" w:rsidRPr="00000000">
                  <w:rPr>
                    <w:rtl w:val="0"/>
                  </w:rPr>
                </w:r>
              </w:ins>
            </w:sdtContent>
          </w:sdt>
        </w:p>
      </w:sdtContent>
    </w:sdt>
    <w:sdt>
      <w:sdtPr>
        <w:tag w:val="goog_rdk_322"/>
      </w:sdtPr>
      <w:sdtContent>
        <w:p w:rsidR="00000000" w:rsidDel="00000000" w:rsidP="00000000" w:rsidRDefault="00000000" w:rsidRPr="00000000" w14:paraId="0000009C">
          <w:pPr>
            <w:widowControl w:val="0"/>
            <w:rPr>
              <w:ins w:author="Katie Lauck" w:id="71" w:date="2021-03-12T16:12:00Z"/>
            </w:rPr>
          </w:pPr>
          <w:sdt>
            <w:sdtPr>
              <w:tag w:val="goog_rdk_321"/>
            </w:sdtPr>
            <w:sdtContent>
              <w:ins w:author="Katie Lauck" w:id="71" w:date="2021-03-12T16:12:00Z">
                <w:r w:rsidDel="00000000" w:rsidR="00000000" w:rsidRPr="00000000">
                  <w:rPr>
                    <w:rtl w:val="0"/>
                  </w:rPr>
                </w:r>
              </w:ins>
            </w:sdtContent>
          </w:sdt>
        </w:p>
      </w:sdtContent>
    </w:sdt>
    <w:sdt>
      <w:sdtPr>
        <w:tag w:val="goog_rdk_324"/>
      </w:sdtPr>
      <w:sdtContent>
        <w:p w:rsidR="00000000" w:rsidDel="00000000" w:rsidP="00000000" w:rsidRDefault="00000000" w:rsidRPr="00000000" w14:paraId="0000009D">
          <w:pPr>
            <w:spacing w:line="480" w:lineRule="auto"/>
            <w:ind w:left="360" w:firstLine="0"/>
            <w:jc w:val="both"/>
            <w:rPr>
              <w:ins w:author="Katie Lauck" w:id="71" w:date="2021-03-12T16:12:00Z"/>
              <w:color w:val="000000"/>
              <w:sz w:val="21"/>
              <w:szCs w:val="21"/>
            </w:rPr>
          </w:pPr>
          <w:sdt>
            <w:sdtPr>
              <w:tag w:val="goog_rdk_323"/>
            </w:sdtPr>
            <w:sdtContent>
              <w:ins w:author="Katie Lauck" w:id="71" w:date="2021-03-12T16:12:00Z">
                <w:r w:rsidDel="00000000" w:rsidR="00000000" w:rsidRPr="00000000">
                  <w:rPr>
                    <w:rtl w:val="0"/>
                  </w:rPr>
                </w:r>
              </w:ins>
            </w:sdtContent>
          </w:sdt>
        </w:p>
      </w:sdtContent>
    </w:sdt>
    <w:sdt>
      <w:sdtPr>
        <w:tag w:val="goog_rdk_327"/>
      </w:sdtPr>
      <w:sdtContent>
        <w:p w:rsidR="00000000" w:rsidDel="00000000" w:rsidP="00000000" w:rsidRDefault="00000000" w:rsidRPr="00000000" w14:paraId="0000009E">
          <w:pPr>
            <w:rPr>
              <w:ins w:author="Katie Lauck" w:id="71" w:date="2021-03-12T16:12:00Z"/>
              <w:b w:val="1"/>
              <w:i w:val="1"/>
              <w:rPrChange w:author="Katie Lauck" w:id="74" w:date="2021-03-12T16:14:00Z">
                <w:rPr>
                  <w:b w:val="1"/>
                </w:rPr>
              </w:rPrChange>
            </w:rPr>
          </w:pPr>
          <w:sdt>
            <w:sdtPr>
              <w:tag w:val="goog_rdk_325"/>
            </w:sdtPr>
            <w:sdtContent>
              <w:ins w:author="Katie Lauck" w:id="71" w:date="2021-03-12T16:12:00Z"/>
              <w:sdt>
                <w:sdtPr>
                  <w:tag w:val="goog_rdk_326"/>
                </w:sdtPr>
                <w:sdtContent>
                  <w:ins w:author="Katie Lauck" w:id="71" w:date="2021-03-12T16:12:00Z">
                    <w:r w:rsidDel="00000000" w:rsidR="00000000" w:rsidRPr="00000000">
                      <w:rPr>
                        <w:b w:val="1"/>
                        <w:i w:val="1"/>
                        <w:rtl w:val="0"/>
                        <w:rPrChange w:author="Katie Lauck" w:id="74" w:date="2021-03-12T16:14:00Z">
                          <w:rPr>
                            <w:b w:val="1"/>
                          </w:rPr>
                        </w:rPrChange>
                      </w:rPr>
                      <w:t xml:space="preserve">Signed funding agreement</w:t>
                    </w:r>
                  </w:ins>
                </w:sdtContent>
              </w:sdt>
              <w:ins w:author="Katie Lauck" w:id="71" w:date="2021-03-12T16:12:00Z"/>
            </w:sdtContent>
          </w:sdt>
        </w:p>
      </w:sdtContent>
    </w:sdt>
    <w:sdt>
      <w:sdtPr>
        <w:tag w:val="goog_rdk_329"/>
      </w:sdtPr>
      <w:sdtContent>
        <w:p w:rsidR="00000000" w:rsidDel="00000000" w:rsidP="00000000" w:rsidRDefault="00000000" w:rsidRPr="00000000" w14:paraId="0000009F">
          <w:pPr>
            <w:rPr>
              <w:ins w:author="Katie Lauck" w:id="71" w:date="2021-03-12T16:12:00Z"/>
            </w:rPr>
          </w:pPr>
          <w:sdt>
            <w:sdtPr>
              <w:tag w:val="goog_rdk_328"/>
            </w:sdtPr>
            <w:sdtContent>
              <w:ins w:author="Katie Lauck" w:id="71" w:date="2021-03-12T16:12:00Z">
                <w:r w:rsidDel="00000000" w:rsidR="00000000" w:rsidRPr="00000000">
                  <w:rPr>
                    <w:rtl w:val="0"/>
                  </w:rPr>
                </w:r>
              </w:ins>
            </w:sdtContent>
          </w:sdt>
        </w:p>
      </w:sdtContent>
    </w:sdt>
    <w:sdt>
      <w:sdtPr>
        <w:tag w:val="goog_rdk_331"/>
      </w:sdtPr>
      <w:sdtContent>
        <w:p w:rsidR="00000000" w:rsidDel="00000000" w:rsidP="00000000" w:rsidRDefault="00000000" w:rsidRPr="00000000" w14:paraId="000000A0">
          <w:pPr>
            <w:rPr>
              <w:ins w:author="Katie Lauck" w:id="71" w:date="2021-03-12T16:12:00Z"/>
            </w:rPr>
          </w:pPr>
          <w:sdt>
            <w:sdtPr>
              <w:tag w:val="goog_rdk_330"/>
            </w:sdtPr>
            <w:sdtContent>
              <w:ins w:author="Katie Lauck" w:id="71" w:date="2021-03-12T16:12:00Z">
                <w:r w:rsidDel="00000000" w:rsidR="00000000" w:rsidRPr="00000000">
                  <w:rPr>
                    <w:rtl w:val="0"/>
                  </w:rPr>
                  <w:t xml:space="preserve">All funds awarded will be expended by the end of the academic year. If funding is awarded, a thank you letter to the Selma Herr family (submitted to the WFCB Chair) explaining the project’s results and value, and a project summary, including accounting of funds expended, will be placed in WFCB files.</w:t>
                </w:r>
              </w:ins>
            </w:sdtContent>
          </w:sdt>
        </w:p>
      </w:sdtContent>
    </w:sdt>
    <w:sdt>
      <w:sdtPr>
        <w:tag w:val="goog_rdk_333"/>
      </w:sdtPr>
      <w:sdtContent>
        <w:p w:rsidR="00000000" w:rsidDel="00000000" w:rsidP="00000000" w:rsidRDefault="00000000" w:rsidRPr="00000000" w14:paraId="000000A1">
          <w:pPr>
            <w:rPr>
              <w:ins w:author="Katie Lauck" w:id="71" w:date="2021-03-12T16:12:00Z"/>
            </w:rPr>
          </w:pPr>
          <w:sdt>
            <w:sdtPr>
              <w:tag w:val="goog_rdk_332"/>
            </w:sdtPr>
            <w:sdtContent>
              <w:ins w:author="Katie Lauck" w:id="71" w:date="2021-03-12T16:12:00Z">
                <w:r w:rsidDel="00000000" w:rsidR="00000000" w:rsidRPr="00000000">
                  <w:rPr>
                    <w:rtl w:val="0"/>
                  </w:rPr>
                </w:r>
              </w:ins>
            </w:sdtContent>
          </w:sdt>
        </w:p>
      </w:sdtContent>
    </w:sdt>
    <w:sdt>
      <w:sdtPr>
        <w:tag w:val="goog_rdk_335"/>
      </w:sdtPr>
      <w:sdtContent>
        <w:p w:rsidR="00000000" w:rsidDel="00000000" w:rsidP="00000000" w:rsidRDefault="00000000" w:rsidRPr="00000000" w14:paraId="000000A2">
          <w:pPr>
            <w:rPr>
              <w:ins w:author="Katie Lauck" w:id="71" w:date="2021-03-12T16:12:00Z"/>
            </w:rPr>
          </w:pPr>
          <w:sdt>
            <w:sdtPr>
              <w:tag w:val="goog_rdk_334"/>
            </w:sdtPr>
            <w:sdtContent>
              <w:ins w:author="Katie Lauck" w:id="71" w:date="2021-03-12T16:12:00Z">
                <w:r w:rsidDel="00000000" w:rsidR="00000000" w:rsidRPr="00000000">
                  <w:rPr/>
                  <w:drawing>
                    <wp:inline distB="0" distT="0" distL="0" distR="0">
                      <wp:extent cx="1253714" cy="54823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53714" cy="548232"/>
                              </a:xfrm>
                              <a:prstGeom prst="rect"/>
                              <a:ln/>
                            </pic:spPr>
                          </pic:pic>
                        </a:graphicData>
                      </a:graphic>
                    </wp:inline>
                  </w:drawing>
                </w:r>
                <w:r w:rsidDel="00000000" w:rsidR="00000000" w:rsidRPr="00000000">
                  <w:rPr>
                    <w:rtl w:val="0"/>
                  </w:rPr>
                </w:r>
              </w:ins>
            </w:sdtContent>
          </w:sdt>
        </w:p>
      </w:sdtContent>
    </w:sdt>
    <w:sdt>
      <w:sdtPr>
        <w:tag w:val="goog_rdk_337"/>
      </w:sdtPr>
      <w:sdtContent>
        <w:p w:rsidR="00000000" w:rsidDel="00000000" w:rsidP="00000000" w:rsidRDefault="00000000" w:rsidRPr="00000000" w14:paraId="000000A3">
          <w:pPr>
            <w:rPr>
              <w:ins w:author="Katie Lauck" w:id="71" w:date="2021-03-12T16:12:00Z"/>
            </w:rPr>
          </w:pPr>
          <w:sdt>
            <w:sdtPr>
              <w:tag w:val="goog_rdk_336"/>
            </w:sdtPr>
            <w:sdtContent>
              <w:ins w:author="Katie Lauck" w:id="71" w:date="2021-03-12T16:12:00Z">
                <w:r w:rsidDel="00000000" w:rsidR="00000000" w:rsidRPr="00000000">
                  <w:rPr>
                    <w:rtl w:val="0"/>
                  </w:rPr>
                </w:r>
              </w:ins>
            </w:sdtContent>
          </w:sdt>
        </w:p>
      </w:sdtContent>
    </w:sdt>
    <w:sdt>
      <w:sdtPr>
        <w:tag w:val="goog_rdk_339"/>
      </w:sdtPr>
      <w:sdtContent>
        <w:p w:rsidR="00000000" w:rsidDel="00000000" w:rsidP="00000000" w:rsidRDefault="00000000" w:rsidRPr="00000000" w14:paraId="000000A4">
          <w:pPr>
            <w:rPr>
              <w:ins w:author="Katie Lauck" w:id="71" w:date="2021-03-12T16:12:00Z"/>
            </w:rPr>
          </w:pPr>
          <w:sdt>
            <w:sdtPr>
              <w:tag w:val="goog_rdk_338"/>
            </w:sdtPr>
            <w:sdtContent>
              <w:ins w:author="Katie Lauck" w:id="71" w:date="2021-03-12T16:12:00Z">
                <w:r w:rsidDel="00000000" w:rsidR="00000000" w:rsidRPr="00000000">
                  <w:rPr>
                    <w:rtl w:val="0"/>
                  </w:rPr>
                  <w:t xml:space="preserve">Daniel Karp</w:t>
                  <w:tab/>
                  <w:tab/>
                  <w:t xml:space="preserve">Date: 3.10.21</w:t>
                </w:r>
              </w:ins>
            </w:sdtContent>
          </w:sdt>
        </w:p>
      </w:sdtContent>
    </w:sdt>
    <w:sdt>
      <w:sdtPr>
        <w:tag w:val="goog_rdk_341"/>
      </w:sdtPr>
      <w:sdtContent>
        <w:p w:rsidR="00000000" w:rsidDel="00000000" w:rsidP="00000000" w:rsidRDefault="00000000" w:rsidRPr="00000000" w14:paraId="000000A5">
          <w:pPr>
            <w:widowControl w:val="0"/>
            <w:rPr>
              <w:shd w:fill="auto" w:val="clear"/>
              <w:rPrChange w:author="Katie Lauck" w:id="76" w:date="2021-03-12T15:52:00Z">
                <w:rPr>
                  <w:b w:val="1"/>
                </w:rPr>
              </w:rPrChange>
            </w:rPr>
            <w:pPrChange w:author="Katie Lauck" w:id="0" w:date="2021-03-12T15:52:00Z">
              <w:pPr>
                <w:widowControl w:val="0"/>
              </w:pPr>
            </w:pPrChange>
          </w:pPr>
          <w:sdt>
            <w:sdtPr>
              <w:tag w:val="goog_rdk_340"/>
            </w:sdtPr>
            <w:sdtContent>
              <w:r w:rsidDel="00000000" w:rsidR="00000000" w:rsidRPr="00000000">
                <w:rPr>
                  <w:rtl w:val="0"/>
                </w:rPr>
              </w:r>
            </w:sdtContent>
          </w:sdt>
        </w:p>
      </w:sdtContent>
    </w:sdt>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 Karp" w:id="0" w:date="2021-03-10T11:05:0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this</w:t>
      </w:r>
    </w:p>
  </w:comment>
  <w:comment w:author="Jessica Greer" w:id="3" w:date="2021-03-10T21:30:0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mention these treatments previously, so if you need to cut you might be able to do so here.</w:t>
      </w:r>
    </w:p>
  </w:comment>
  <w:comment w:author="Jessica Greer" w:id="2" w:date="2021-03-10T21:07:0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transition from Katia’s project to yours is a bit confusing. Maybe you could write something in here to make it clear her project will be under yours?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this after reading the whole paragraph, I think it might fit better at the end. You could say, “….to the Swift Endowment to work with me on this project and compare…”</w:t>
      </w:r>
    </w:p>
  </w:comment>
  <w:comment w:author="Daniel S Karp" w:id="1" w:date="2021-03-10T11:20:0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But it runs a tad long to make the 2 page cutoff. Feel free to cut as you need. If you want, I can take another look friday morning to help with the cut.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6" w15:done="0"/>
  <w15:commentEx w15:paraId="000000A7" w15:done="0"/>
  <w15:commentEx w15:paraId="000000AA" w15:done="0"/>
  <w15:commentEx w15:paraId="000000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727344"/>
    <w:pPr>
      <w:tabs>
        <w:tab w:val="center" w:pos="4680"/>
        <w:tab w:val="right" w:pos="9360"/>
      </w:tabs>
    </w:pPr>
  </w:style>
  <w:style w:type="character" w:styleId="HeaderChar" w:customStyle="1">
    <w:name w:val="Header Char"/>
    <w:link w:val="Header"/>
    <w:uiPriority w:val="99"/>
    <w:semiHidden w:val="1"/>
    <w:rsid w:val="00727344"/>
    <w:rPr>
      <w:sz w:val="24"/>
    </w:rPr>
  </w:style>
  <w:style w:type="paragraph" w:styleId="Footer">
    <w:name w:val="footer"/>
    <w:basedOn w:val="Normal"/>
    <w:link w:val="FooterChar"/>
    <w:uiPriority w:val="99"/>
    <w:semiHidden w:val="1"/>
    <w:unhideWhenUsed w:val="1"/>
    <w:rsid w:val="00727344"/>
    <w:pPr>
      <w:tabs>
        <w:tab w:val="center" w:pos="4680"/>
        <w:tab w:val="right" w:pos="9360"/>
      </w:tabs>
    </w:pPr>
  </w:style>
  <w:style w:type="character" w:styleId="FooterChar" w:customStyle="1">
    <w:name w:val="Footer Char"/>
    <w:link w:val="Footer"/>
    <w:uiPriority w:val="99"/>
    <w:semiHidden w:val="1"/>
    <w:rsid w:val="00727344"/>
    <w:rPr>
      <w:sz w:val="24"/>
    </w:rPr>
  </w:style>
  <w:style w:type="paragraph" w:styleId="ColorfulList-Accent11" w:customStyle="1">
    <w:name w:val="Colorful List - Accent 11"/>
    <w:basedOn w:val="Normal"/>
    <w:uiPriority w:val="34"/>
    <w:qFormat w:val="1"/>
    <w:rsid w:val="00C753C0"/>
    <w:pPr>
      <w:ind w:left="720"/>
    </w:pPr>
  </w:style>
  <w:style w:type="paragraph" w:styleId="DocumentMap">
    <w:name w:val="Document Map"/>
    <w:basedOn w:val="Normal"/>
    <w:link w:val="DocumentMapChar"/>
    <w:uiPriority w:val="99"/>
    <w:semiHidden w:val="1"/>
    <w:unhideWhenUsed w:val="1"/>
    <w:rsid w:val="006E3824"/>
    <w:rPr>
      <w:szCs w:val="24"/>
    </w:rPr>
  </w:style>
  <w:style w:type="character" w:styleId="DocumentMapChar" w:customStyle="1">
    <w:name w:val="Document Map Char"/>
    <w:link w:val="DocumentMap"/>
    <w:uiPriority w:val="99"/>
    <w:semiHidden w:val="1"/>
    <w:rsid w:val="006E3824"/>
    <w:rPr>
      <w:sz w:val="24"/>
      <w:szCs w:val="24"/>
      <w:lang w:eastAsia="en-US"/>
    </w:rPr>
  </w:style>
  <w:style w:type="character" w:styleId="Hyperlink">
    <w:name w:val="Hyperlink"/>
    <w:uiPriority w:val="99"/>
    <w:unhideWhenUsed w:val="1"/>
    <w:rsid w:val="002B4975"/>
    <w:rPr>
      <w:color w:val="0563c1"/>
      <w:u w:val="single"/>
    </w:rPr>
  </w:style>
  <w:style w:type="paragraph" w:styleId="NormalWeb">
    <w:name w:val="Normal (Web)"/>
    <w:basedOn w:val="Normal"/>
    <w:uiPriority w:val="99"/>
    <w:unhideWhenUsed w:val="1"/>
    <w:rsid w:val="00E14065"/>
    <w:pPr>
      <w:spacing w:after="100" w:afterAutospacing="1" w:before="100" w:beforeAutospacing="1"/>
    </w:pPr>
    <w:rPr>
      <w:szCs w:val="24"/>
    </w:rPr>
  </w:style>
  <w:style w:type="paragraph" w:styleId="Bibliography">
    <w:name w:val="Bibliography"/>
    <w:basedOn w:val="Normal"/>
    <w:next w:val="Normal"/>
    <w:uiPriority w:val="37"/>
    <w:unhideWhenUsed w:val="1"/>
    <w:rsid w:val="009436A0"/>
    <w:pPr>
      <w:spacing w:line="480" w:lineRule="auto"/>
      <w:ind w:left="720" w:hanging="720"/>
    </w:pPr>
  </w:style>
  <w:style w:type="character" w:styleId="CommentReference">
    <w:name w:val="annotation reference"/>
    <w:uiPriority w:val="99"/>
    <w:semiHidden w:val="1"/>
    <w:unhideWhenUsed w:val="1"/>
    <w:rsid w:val="004B4FAA"/>
    <w:rPr>
      <w:sz w:val="16"/>
      <w:szCs w:val="16"/>
    </w:rPr>
  </w:style>
  <w:style w:type="paragraph" w:styleId="CommentText">
    <w:name w:val="annotation text"/>
    <w:basedOn w:val="Normal"/>
    <w:link w:val="CommentTextChar"/>
    <w:uiPriority w:val="99"/>
    <w:semiHidden w:val="1"/>
    <w:unhideWhenUsed w:val="1"/>
    <w:rsid w:val="004B4FAA"/>
    <w:rPr>
      <w:sz w:val="20"/>
    </w:rPr>
  </w:style>
  <w:style w:type="character" w:styleId="CommentTextChar" w:customStyle="1">
    <w:name w:val="Comment Text Char"/>
    <w:basedOn w:val="DefaultParagraphFont"/>
    <w:link w:val="CommentText"/>
    <w:uiPriority w:val="99"/>
    <w:semiHidden w:val="1"/>
    <w:rsid w:val="004B4FAA"/>
  </w:style>
  <w:style w:type="paragraph" w:styleId="CommentSubject">
    <w:name w:val="annotation subject"/>
    <w:basedOn w:val="CommentText"/>
    <w:next w:val="CommentText"/>
    <w:link w:val="CommentSubjectChar"/>
    <w:uiPriority w:val="99"/>
    <w:semiHidden w:val="1"/>
    <w:unhideWhenUsed w:val="1"/>
    <w:rsid w:val="004B4FAA"/>
    <w:rPr>
      <w:b w:val="1"/>
      <w:bCs w:val="1"/>
    </w:rPr>
  </w:style>
  <w:style w:type="character" w:styleId="CommentSubjectChar" w:customStyle="1">
    <w:name w:val="Comment Subject Char"/>
    <w:link w:val="CommentSubject"/>
    <w:uiPriority w:val="99"/>
    <w:semiHidden w:val="1"/>
    <w:rsid w:val="004B4FAA"/>
    <w:rPr>
      <w:b w:val="1"/>
      <w:bCs w:val="1"/>
    </w:rPr>
  </w:style>
  <w:style w:type="character" w:styleId="UnresolvedMention">
    <w:name w:val="Unresolved Mention"/>
    <w:uiPriority w:val="99"/>
    <w:semiHidden w:val="1"/>
    <w:unhideWhenUsed w:val="1"/>
    <w:rsid w:val="005960EA"/>
    <w:rPr>
      <w:color w:val="605e5c"/>
      <w:shd w:color="auto" w:fill="e1dfdd" w:val="clear"/>
    </w:rPr>
  </w:style>
  <w:style w:type="paragraph" w:styleId="Revision">
    <w:name w:val="Revision"/>
    <w:hidden w:val="1"/>
    <w:uiPriority w:val="99"/>
    <w:semiHidden w:val="1"/>
    <w:rsid w:val="00804E57"/>
    <w:rPr>
      <w:sz w:val="24"/>
    </w:rPr>
  </w:style>
  <w:style w:type="character" w:styleId="FollowedHyperlink">
    <w:name w:val="FollowedHyperlink"/>
    <w:basedOn w:val="DefaultParagraphFont"/>
    <w:uiPriority w:val="99"/>
    <w:semiHidden w:val="1"/>
    <w:unhideWhenUsed w:val="1"/>
    <w:rsid w:val="009E6F23"/>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aPNdYdUHt5XO2nHzJIVae62uA==">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2021-03-11T04:56:00Z</dcterms:created>
  <dc:creator>Dirk Van Vuren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id="l3RoEsS9"/&gt;&lt;style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