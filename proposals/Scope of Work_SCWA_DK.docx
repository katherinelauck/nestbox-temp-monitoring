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0D8A" w14:textId="6DCF206E" w:rsidR="00B430C9" w:rsidRPr="00FB4F9F" w:rsidRDefault="006F2D0A" w:rsidP="00D83F38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  <w:pPrChange w:id="0" w:author="Katie Lauck" w:date="2023-02-06T17:14:00Z">
          <w:pPr>
            <w:jc w:val="center"/>
          </w:pPr>
        </w:pPrChange>
      </w:pPr>
      <w:r w:rsidRPr="00FB4F9F">
        <w:rPr>
          <w:rFonts w:ascii="Times New Roman" w:hAnsi="Times New Roman" w:cs="Times New Roman"/>
          <w:b/>
          <w:bCs/>
          <w:sz w:val="24"/>
          <w:szCs w:val="24"/>
        </w:rPr>
        <w:t>Scope of Work</w:t>
      </w:r>
      <w:ins w:id="1" w:author="Katie Lauck" w:date="2023-02-06T13:33:00Z">
        <w:r w:rsidR="005B4567" w:rsidRPr="00FB4F9F">
          <w:rPr>
            <w:rFonts w:ascii="Times New Roman" w:hAnsi="Times New Roman" w:cs="Times New Roman"/>
            <w:b/>
            <w:bCs/>
            <w:sz w:val="24"/>
            <w:szCs w:val="24"/>
          </w:rPr>
          <w:t>:</w:t>
        </w:r>
      </w:ins>
      <w:ins w:id="2" w:author="Katie Lauck" w:date="2023-02-06T13:38:00Z">
        <w:r w:rsidR="005B4567" w:rsidRPr="00FB4F9F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  <w:ins w:id="3" w:author="Katie Lauck" w:date="2023-02-06T16:55:00Z">
        <w:r w:rsidR="00DF1D0A" w:rsidRPr="00FB4F9F">
          <w:rPr>
            <w:rFonts w:ascii="Times New Roman" w:hAnsi="Times New Roman" w:cs="Times New Roman"/>
            <w:b/>
            <w:bCs/>
            <w:sz w:val="24"/>
            <w:szCs w:val="24"/>
          </w:rPr>
          <w:t>Extreme heat reduces nest success in agriculture</w:t>
        </w:r>
      </w:ins>
      <w:del w:id="4" w:author="Katie Lauck" w:date="2023-02-06T13:33:00Z">
        <w:r w:rsidR="0048616F" w:rsidRPr="00FB4F9F" w:rsidDel="005B4567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- </w:delText>
        </w:r>
        <w:r w:rsidR="0048616F" w:rsidRPr="00FB4F9F" w:rsidDel="005B4567">
          <w:rPr>
            <w:rFonts w:ascii="Times New Roman" w:hAnsi="Times New Roman" w:cs="Times New Roman"/>
            <w:b/>
            <w:bCs/>
            <w:sz w:val="24"/>
            <w:szCs w:val="24"/>
            <w:highlight w:val="yellow"/>
          </w:rPr>
          <w:delText>TITLE</w:delText>
        </w:r>
      </w:del>
    </w:p>
    <w:p w14:paraId="658EBC77" w14:textId="77777777" w:rsidR="0048616F" w:rsidRPr="00FB4F9F" w:rsidRDefault="006F2D0A" w:rsidP="00D83F38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  <w:pPrChange w:id="5" w:author="Katie Lauck" w:date="2023-02-06T17:14:00Z">
          <w:pPr>
            <w:spacing w:after="0"/>
            <w:jc w:val="center"/>
          </w:pPr>
        </w:pPrChange>
      </w:pPr>
      <w:r w:rsidRPr="00FB4F9F">
        <w:rPr>
          <w:rFonts w:ascii="Times New Roman" w:hAnsi="Times New Roman" w:cs="Times New Roman"/>
          <w:sz w:val="24"/>
          <w:szCs w:val="24"/>
        </w:rPr>
        <w:t>Katherine Lauck, PhD candidate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 &amp; Daniel Karp, Associate Professor</w:t>
      </w:r>
    </w:p>
    <w:p w14:paraId="5ADFF70E" w14:textId="7399A55D" w:rsidR="006F2D0A" w:rsidRPr="00FB4F9F" w:rsidRDefault="0048616F" w:rsidP="00D83F38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  <w:pPrChange w:id="6" w:author="Katie Lauck" w:date="2023-02-06T17:14:00Z">
          <w:pPr>
            <w:spacing w:after="0"/>
            <w:jc w:val="center"/>
          </w:pPr>
        </w:pPrChange>
      </w:pPr>
      <w:r w:rsidRPr="00FB4F9F">
        <w:rPr>
          <w:rFonts w:ascii="Times New Roman" w:hAnsi="Times New Roman" w:cs="Times New Roman"/>
          <w:sz w:val="24"/>
          <w:szCs w:val="24"/>
        </w:rPr>
        <w:t>Department of Wildlife</w:t>
      </w:r>
      <w:r w:rsidR="006F2D0A" w:rsidRPr="00FB4F9F">
        <w:rPr>
          <w:rFonts w:ascii="Times New Roman" w:hAnsi="Times New Roman" w:cs="Times New Roman"/>
          <w:sz w:val="24"/>
          <w:szCs w:val="24"/>
        </w:rPr>
        <w:t>, Fish, and Conservation Biology</w:t>
      </w:r>
      <w:r w:rsidRPr="00FB4F9F">
        <w:rPr>
          <w:rFonts w:ascii="Times New Roman" w:hAnsi="Times New Roman" w:cs="Times New Roman"/>
          <w:sz w:val="24"/>
          <w:szCs w:val="24"/>
        </w:rPr>
        <w:t>; University of California Davis</w:t>
      </w:r>
    </w:p>
    <w:p w14:paraId="1E6AF919" w14:textId="77777777" w:rsidR="0048616F" w:rsidRPr="00FB4F9F" w:rsidRDefault="0048616F" w:rsidP="00D83F38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</w:rPr>
        <w:pPrChange w:id="7" w:author="Katie Lauck" w:date="2023-02-06T17:14:00Z">
          <w:pPr>
            <w:spacing w:after="0"/>
            <w:jc w:val="center"/>
          </w:pPr>
        </w:pPrChange>
      </w:pPr>
    </w:p>
    <w:p w14:paraId="336FA047" w14:textId="5DFAAED0" w:rsidR="0048616F" w:rsidRPr="00FB4F9F" w:rsidRDefault="00D30726" w:rsidP="00D83F38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  <w:pPrChange w:id="8" w:author="Katie Lauck" w:date="2023-02-06T17:14:00Z">
          <w:pPr>
            <w:spacing w:line="240" w:lineRule="auto"/>
          </w:pPr>
        </w:pPrChange>
      </w:pPr>
      <w:r w:rsidRPr="00FB4F9F">
        <w:rPr>
          <w:rFonts w:ascii="Times New Roman" w:hAnsi="Times New Roman" w:cs="Times New Roman"/>
          <w:b/>
          <w:bCs/>
          <w:sz w:val="24"/>
          <w:szCs w:val="24"/>
        </w:rPr>
        <w:t xml:space="preserve">Background: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Habitat conversion to agriculture and climate change will determine the fate of biodiversity in the Anthropocene. </w:t>
      </w:r>
      <w:ins w:id="9" w:author="Katie Lauck" w:date="2023-02-06T16:57:00Z">
        <w:r w:rsidR="00A97D9F" w:rsidRPr="0088193A">
          <w:rPr>
            <w:rFonts w:ascii="Times New Roman" w:hAnsi="Times New Roman" w:cs="Times New Roman"/>
            <w:sz w:val="24"/>
            <w:szCs w:val="24"/>
          </w:rPr>
          <w:t>H</w:t>
        </w:r>
      </w:ins>
      <w:del w:id="10" w:author="Katie Lauck" w:date="2023-02-06T16:57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>Many forms of h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abitat conversion (e.g., agricultural expansion, urbanization) </w:t>
      </w:r>
      <w:ins w:id="11" w:author="Katie Lauck" w:date="2023-02-06T16:57:00Z">
        <w:r w:rsidR="00A97D9F" w:rsidRPr="00FB4F9F">
          <w:rPr>
            <w:rFonts w:ascii="Times New Roman" w:hAnsi="Times New Roman" w:cs="Times New Roman"/>
            <w:sz w:val="24"/>
            <w:szCs w:val="24"/>
          </w:rPr>
          <w:t xml:space="preserve">often </w:t>
        </w:r>
      </w:ins>
      <w:r w:rsidR="006F2D0A" w:rsidRPr="00FB4F9F">
        <w:rPr>
          <w:rFonts w:ascii="Times New Roman" w:hAnsi="Times New Roman" w:cs="Times New Roman"/>
          <w:sz w:val="24"/>
          <w:szCs w:val="24"/>
        </w:rPr>
        <w:t>remove</w:t>
      </w:r>
      <w:ins w:id="12" w:author="Katie Lauck" w:date="2023-02-06T16:57:00Z">
        <w:r w:rsidR="00A97D9F" w:rsidRPr="00FB4F9F">
          <w:rPr>
            <w:rFonts w:ascii="Times New Roman" w:hAnsi="Times New Roman" w:cs="Times New Roman"/>
            <w:sz w:val="24"/>
            <w:szCs w:val="24"/>
          </w:rPr>
          <w:t>s</w:t>
        </w:r>
      </w:ins>
      <w:r w:rsidR="006F2D0A" w:rsidRPr="00FB4F9F">
        <w:rPr>
          <w:rFonts w:ascii="Times New Roman" w:hAnsi="Times New Roman" w:cs="Times New Roman"/>
          <w:sz w:val="24"/>
          <w:szCs w:val="24"/>
        </w:rPr>
        <w:t xml:space="preserve"> </w:t>
      </w:r>
      <w:r w:rsidRPr="00FB4F9F">
        <w:rPr>
          <w:rFonts w:ascii="Times New Roman" w:hAnsi="Times New Roman" w:cs="Times New Roman"/>
          <w:sz w:val="24"/>
          <w:szCs w:val="24"/>
        </w:rPr>
        <w:t xml:space="preserve">shaded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tree canopies, thereby </w:t>
      </w:r>
      <w:del w:id="13" w:author="Katie Lauck" w:date="2023-02-06T16:57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 xml:space="preserve">reducing local thermal buffering and 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>exposing organisms to e</w:t>
      </w:r>
      <w:ins w:id="14" w:author="Katie Lauck" w:date="2023-02-06T17:01:00Z">
        <w:r w:rsidR="0089678E" w:rsidRPr="00FB4F9F">
          <w:rPr>
            <w:rFonts w:ascii="Times New Roman" w:hAnsi="Times New Roman" w:cs="Times New Roman"/>
            <w:sz w:val="24"/>
            <w:szCs w:val="24"/>
          </w:rPr>
          <w:t>ver more extreme heat caused by climate change</w:t>
        </w:r>
      </w:ins>
      <w:del w:id="15" w:author="Katie Lauck" w:date="2023-02-06T17:01:00Z">
        <w:r w:rsidR="006F2D0A" w:rsidRPr="00FB4F9F" w:rsidDel="0089678E">
          <w:rPr>
            <w:rFonts w:ascii="Times New Roman" w:hAnsi="Times New Roman" w:cs="Times New Roman"/>
            <w:sz w:val="24"/>
            <w:szCs w:val="24"/>
          </w:rPr>
          <w:delText>xtreme heat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. </w:t>
      </w:r>
      <w:ins w:id="16" w:author="Katie Lauck" w:date="2023-02-06T16:58:00Z">
        <w:r w:rsidR="00A97D9F" w:rsidRPr="00FB4F9F">
          <w:rPr>
            <w:rFonts w:ascii="Times New Roman" w:hAnsi="Times New Roman" w:cs="Times New Roman"/>
            <w:sz w:val="24"/>
            <w:szCs w:val="24"/>
          </w:rPr>
          <w:t>I</w:t>
        </w:r>
      </w:ins>
      <w:del w:id="17" w:author="Katie Lauck" w:date="2023-02-06T16:58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>Both i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ncreased heat and less vegetation cover </w:t>
      </w:r>
      <w:r w:rsidRPr="00FB4F9F">
        <w:rPr>
          <w:rFonts w:ascii="Times New Roman" w:hAnsi="Times New Roman" w:cs="Times New Roman"/>
          <w:sz w:val="24"/>
          <w:szCs w:val="24"/>
        </w:rPr>
        <w:t xml:space="preserve">also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accelerate evaporation, reducing water available to organisms </w:t>
      </w:r>
      <w:ins w:id="18" w:author="Katie Lauck" w:date="2023-02-06T16:58:00Z">
        <w:r w:rsidR="00A97D9F" w:rsidRPr="00FB4F9F">
          <w:rPr>
            <w:rFonts w:ascii="Times New Roman" w:hAnsi="Times New Roman" w:cs="Times New Roman"/>
            <w:sz w:val="24"/>
            <w:szCs w:val="24"/>
          </w:rPr>
          <w:t>for</w:t>
        </w:r>
      </w:ins>
      <w:del w:id="19" w:author="Katie Lauck" w:date="2023-02-06T16:58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>for use in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 thermoregulation</w:t>
      </w:r>
      <w:del w:id="20" w:author="Katie Lauck" w:date="2023-02-06T16:58:00Z">
        <w:r w:rsidR="006F2D0A" w:rsidRPr="00FB4F9F" w:rsidDel="00A97D9F">
          <w:rPr>
            <w:rFonts w:ascii="Times New Roman" w:hAnsi="Times New Roman" w:cs="Times New Roman"/>
            <w:sz w:val="24"/>
            <w:szCs w:val="24"/>
          </w:rPr>
          <w:delText xml:space="preserve"> and further exacerbating the effects of heat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>.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 </w:t>
      </w:r>
      <w:moveFromRangeStart w:id="21" w:author="Katie Lauck" w:date="2023-02-06T16:59:00Z" w:name="move126595162"/>
      <w:moveFrom w:id="22" w:author="Katie Lauck" w:date="2023-02-06T16:59:00Z">
        <w:r w:rsidRPr="00FB4F9F" w:rsidDel="00A97D9F">
          <w:rPr>
            <w:rFonts w:ascii="Times New Roman" w:hAnsi="Times New Roman" w:cs="Times New Roman"/>
            <w:sz w:val="24"/>
            <w:szCs w:val="24"/>
          </w:rPr>
          <w:t>As a result</w:t>
        </w:r>
        <w:r w:rsidR="0048616F" w:rsidRPr="00FB4F9F" w:rsidDel="00A97D9F">
          <w:rPr>
            <w:rFonts w:ascii="Times New Roman" w:hAnsi="Times New Roman" w:cs="Times New Roman"/>
            <w:sz w:val="24"/>
            <w:szCs w:val="24"/>
          </w:rPr>
          <w:t xml:space="preserve">, irrigation and other sources of water </w:t>
        </w:r>
        <w:r w:rsidRPr="00FB4F9F" w:rsidDel="00A97D9F">
          <w:rPr>
            <w:rFonts w:ascii="Times New Roman" w:hAnsi="Times New Roman" w:cs="Times New Roman"/>
            <w:sz w:val="24"/>
            <w:szCs w:val="24"/>
          </w:rPr>
          <w:t>may</w:t>
        </w:r>
        <w:r w:rsidR="0048616F" w:rsidRPr="00FB4F9F" w:rsidDel="00A97D9F">
          <w:rPr>
            <w:rFonts w:ascii="Times New Roman" w:hAnsi="Times New Roman" w:cs="Times New Roman"/>
            <w:sz w:val="24"/>
            <w:szCs w:val="24"/>
          </w:rPr>
          <w:t xml:space="preserve"> increase growth and survival of nestlings during hot periods. </w:t>
        </w:r>
      </w:moveFrom>
      <w:moveFromRangeEnd w:id="21"/>
      <w:r w:rsidR="0048616F" w:rsidRPr="00FB4F9F">
        <w:rPr>
          <w:rFonts w:ascii="Times New Roman" w:hAnsi="Times New Roman" w:cs="Times New Roman"/>
          <w:sz w:val="24"/>
          <w:szCs w:val="24"/>
        </w:rPr>
        <w:t>Correspondingly, after analyzing a database of &gt;150,000 bird nesting attempts across the United States, we found that temperature spikes dramatically reduce bird reproductive success in agriculture but not in shaded forests</w:t>
      </w:r>
      <w:r w:rsidRPr="00FB4F9F">
        <w:rPr>
          <w:rFonts w:ascii="Times New Roman" w:hAnsi="Times New Roman" w:cs="Times New Roman"/>
          <w:sz w:val="24"/>
          <w:szCs w:val="24"/>
        </w:rPr>
        <w:t xml:space="preserve"> (Lauck </w:t>
      </w:r>
      <w:r w:rsidRPr="00FB4F9F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FB4F9F">
        <w:rPr>
          <w:rFonts w:ascii="Times New Roman" w:hAnsi="Times New Roman" w:cs="Times New Roman"/>
          <w:sz w:val="24"/>
          <w:szCs w:val="24"/>
        </w:rPr>
        <w:t xml:space="preserve"> In </w:t>
      </w:r>
      <w:ins w:id="23" w:author="Katie Lauck" w:date="2023-02-06T16:59:00Z">
        <w:r w:rsidR="00A97D9F" w:rsidRPr="00FB4F9F">
          <w:rPr>
            <w:rFonts w:ascii="Times New Roman" w:hAnsi="Times New Roman" w:cs="Times New Roman"/>
            <w:sz w:val="24"/>
            <w:szCs w:val="24"/>
          </w:rPr>
          <w:t>r</w:t>
        </w:r>
      </w:ins>
      <w:del w:id="24" w:author="Katie Lauck" w:date="2023-02-06T16:59:00Z">
        <w:r w:rsidRPr="00FB4F9F" w:rsidDel="00A97D9F">
          <w:rPr>
            <w:rFonts w:ascii="Times New Roman" w:hAnsi="Times New Roman" w:cs="Times New Roman"/>
            <w:sz w:val="24"/>
            <w:szCs w:val="24"/>
          </w:rPr>
          <w:delText>R</w:delText>
        </w:r>
      </w:del>
      <w:r w:rsidRPr="00FB4F9F">
        <w:rPr>
          <w:rFonts w:ascii="Times New Roman" w:hAnsi="Times New Roman" w:cs="Times New Roman"/>
          <w:sz w:val="24"/>
          <w:szCs w:val="24"/>
        </w:rPr>
        <w:t xml:space="preserve">evision </w:t>
      </w:r>
      <w:r w:rsidRPr="00FB4F9F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FB4F9F">
        <w:rPr>
          <w:rFonts w:ascii="Times New Roman" w:hAnsi="Times New Roman" w:cs="Times New Roman"/>
          <w:sz w:val="24"/>
          <w:szCs w:val="24"/>
        </w:rPr>
        <w:t>)</w:t>
      </w:r>
      <w:r w:rsidR="0048616F" w:rsidRPr="00FB4F9F">
        <w:rPr>
          <w:rFonts w:ascii="Times New Roman" w:hAnsi="Times New Roman" w:cs="Times New Roman"/>
          <w:sz w:val="24"/>
          <w:szCs w:val="24"/>
        </w:rPr>
        <w:t>.</w:t>
      </w:r>
      <w:ins w:id="25" w:author="Katie Lauck" w:date="2023-02-06T13:52:00Z">
        <w:r w:rsidR="00561632" w:rsidRPr="00FB4F9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moveToRangeStart w:id="26" w:author="Katie Lauck" w:date="2023-02-06T17:03:00Z" w:name="move126595446"/>
      <w:moveTo w:id="27" w:author="Katie Lauck" w:date="2023-02-06T17:03:00Z">
        <w:r w:rsidR="00186482" w:rsidRPr="00FB4F9F">
          <w:rPr>
            <w:rFonts w:ascii="Times New Roman" w:hAnsi="Times New Roman" w:cs="Times New Roman"/>
            <w:sz w:val="24"/>
            <w:szCs w:val="24"/>
          </w:rPr>
          <w:t xml:space="preserve">Understanding exactly </w:t>
        </w:r>
        <w:r w:rsidR="00186482" w:rsidRPr="00FB4F9F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how</w:t>
        </w:r>
        <w:r w:rsidR="00186482" w:rsidRPr="00FB4F9F">
          <w:rPr>
            <w:rFonts w:ascii="Times New Roman" w:hAnsi="Times New Roman" w:cs="Times New Roman"/>
            <w:sz w:val="24"/>
            <w:szCs w:val="24"/>
          </w:rPr>
          <w:t xml:space="preserve"> temperature spikes affect birds is critical to developing forward-looking conservation plans in human-dominated landscapes.</w:t>
        </w:r>
      </w:moveTo>
      <w:ins w:id="28" w:author="Katie Lauck" w:date="2023-02-06T17:03:00Z">
        <w:r w:rsidR="00186482" w:rsidRPr="00FB4F9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moveTo w:id="29" w:author="Katie Lauck" w:date="2023-02-06T17:03:00Z">
        <w:del w:id="30" w:author="Katie Lauck" w:date="2023-02-06T17:03:00Z">
          <w:r w:rsidR="00186482" w:rsidRPr="00FB4F9F" w:rsidDel="00186482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moveTo>
      <w:moveToRangeEnd w:id="26"/>
      <w:del w:id="31" w:author="Katie Lauck" w:date="2023-02-06T13:52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 xml:space="preserve"> Th</w:delText>
        </w:r>
      </w:del>
      <w:del w:id="32" w:author="Katie Lauck" w:date="2023-02-06T13:51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>e mechanisms by which temperature spikes might affect bird reproduction, however, are unclear.</w:delText>
        </w:r>
      </w:del>
      <w:del w:id="33" w:author="Katie Lauck" w:date="2023-02-06T13:52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 xml:space="preserve"> For example, t</w:delText>
        </w:r>
      </w:del>
      <w:ins w:id="34" w:author="Katie Lauck" w:date="2023-02-06T17:02:00Z">
        <w:r w:rsidR="002B7C4E" w:rsidRPr="00FB4F9F">
          <w:rPr>
            <w:rFonts w:ascii="Times New Roman" w:hAnsi="Times New Roman" w:cs="Times New Roman"/>
            <w:sz w:val="24"/>
            <w:szCs w:val="24"/>
          </w:rPr>
          <w:t>Extreme heat</w:t>
        </w:r>
      </w:ins>
      <w:del w:id="35" w:author="Katie Lauck" w:date="2023-02-06T17:02:00Z"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>emperature</w:delText>
        </w:r>
      </w:del>
      <w:ins w:id="36" w:author="Katie Lauck" w:date="2023-02-06T17:02:00Z">
        <w:r w:rsidR="002B7C4E" w:rsidRPr="00FB4F9F">
          <w:rPr>
            <w:rFonts w:ascii="Times New Roman" w:hAnsi="Times New Roman" w:cs="Times New Roman"/>
            <w:sz w:val="24"/>
            <w:szCs w:val="24"/>
          </w:rPr>
          <w:t xml:space="preserve"> may </w:t>
        </w:r>
      </w:ins>
      <w:del w:id="37" w:author="Katie Lauck" w:date="2023-02-06T17:02:00Z"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FB4F9F" w:rsidDel="002B7C4E">
          <w:rPr>
            <w:rFonts w:ascii="Times New Roman" w:hAnsi="Times New Roman" w:cs="Times New Roman"/>
            <w:sz w:val="24"/>
            <w:szCs w:val="24"/>
          </w:rPr>
          <w:delText xml:space="preserve">spikes </w:delText>
        </w:r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 xml:space="preserve">could </w:delText>
        </w:r>
      </w:del>
      <w:ins w:id="38" w:author="Katie Lauck" w:date="2023-02-06T17:02:00Z">
        <w:r w:rsidR="002B7C4E" w:rsidRPr="00FB4F9F">
          <w:rPr>
            <w:rFonts w:ascii="Times New Roman" w:hAnsi="Times New Roman" w:cs="Times New Roman"/>
            <w:sz w:val="24"/>
            <w:szCs w:val="24"/>
          </w:rPr>
          <w:t>cause nestlings to overheat</w:t>
        </w:r>
      </w:ins>
      <w:del w:id="39" w:author="Katie Lauck" w:date="2023-02-06T17:02:00Z"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>dir</w:delText>
        </w:r>
      </w:del>
      <w:del w:id="40" w:author="Katie Lauck" w:date="2023-02-06T17:01:00Z">
        <w:r w:rsidR="0048616F" w:rsidRPr="00FB4F9F" w:rsidDel="002B7C4E">
          <w:rPr>
            <w:rFonts w:ascii="Times New Roman" w:hAnsi="Times New Roman" w:cs="Times New Roman"/>
            <w:sz w:val="24"/>
            <w:szCs w:val="24"/>
          </w:rPr>
          <w:delText xml:space="preserve">ectly affect nestling physiology (i.e., cause them to </w:delText>
        </w:r>
        <w:r w:rsidR="006F2D0A" w:rsidRPr="00FB4F9F" w:rsidDel="002B7C4E">
          <w:rPr>
            <w:rFonts w:ascii="Times New Roman" w:hAnsi="Times New Roman" w:cs="Times New Roman"/>
            <w:sz w:val="24"/>
            <w:szCs w:val="24"/>
          </w:rPr>
          <w:delText>overheat)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 and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/or reduce </w:t>
      </w:r>
      <w:ins w:id="41" w:author="Katie Lauck" w:date="2023-02-06T17:00:00Z">
        <w:r w:rsidR="00FA3B12" w:rsidRPr="00FB4F9F">
          <w:rPr>
            <w:rFonts w:ascii="Times New Roman" w:hAnsi="Times New Roman" w:cs="Times New Roman"/>
            <w:sz w:val="24"/>
            <w:szCs w:val="24"/>
          </w:rPr>
          <w:t>their food supply</w:t>
        </w:r>
      </w:ins>
      <w:del w:id="42" w:author="Katie Lauck" w:date="2023-02-06T17:00:00Z">
        <w:r w:rsidR="0048616F" w:rsidRPr="00FB4F9F" w:rsidDel="00FA3B12">
          <w:rPr>
            <w:rFonts w:ascii="Times New Roman" w:hAnsi="Times New Roman" w:cs="Times New Roman"/>
            <w:sz w:val="24"/>
            <w:szCs w:val="24"/>
          </w:rPr>
          <w:delText>the</w:delText>
        </w:r>
        <w:r w:rsidRPr="00FB4F9F" w:rsidDel="00FA3B12">
          <w:rPr>
            <w:rFonts w:ascii="Times New Roman" w:hAnsi="Times New Roman" w:cs="Times New Roman"/>
            <w:sz w:val="24"/>
            <w:szCs w:val="24"/>
          </w:rPr>
          <w:delText>ir</w:delText>
        </w:r>
        <w:r w:rsidR="0048616F" w:rsidRPr="00FB4F9F" w:rsidDel="00FA3B12">
          <w:rPr>
            <w:rFonts w:ascii="Times New Roman" w:hAnsi="Times New Roman" w:cs="Times New Roman"/>
            <w:sz w:val="24"/>
            <w:szCs w:val="24"/>
          </w:rPr>
          <w:delText xml:space="preserve"> food suppl</w:delText>
        </w:r>
      </w:del>
      <w:del w:id="43" w:author="Katie Lauck" w:date="2023-02-06T16:59:00Z">
        <w:r w:rsidR="0048616F" w:rsidRPr="00FB4F9F" w:rsidDel="00FA3B12">
          <w:rPr>
            <w:rFonts w:ascii="Times New Roman" w:hAnsi="Times New Roman" w:cs="Times New Roman"/>
            <w:sz w:val="24"/>
            <w:szCs w:val="24"/>
          </w:rPr>
          <w:delText>y (i.e., cause them to lose weight)</w:delText>
        </w:r>
      </w:del>
      <w:r w:rsidR="0048616F" w:rsidRPr="00FB4F9F">
        <w:rPr>
          <w:rFonts w:ascii="Times New Roman" w:hAnsi="Times New Roman" w:cs="Times New Roman"/>
          <w:sz w:val="24"/>
          <w:szCs w:val="24"/>
        </w:rPr>
        <w:t xml:space="preserve">. </w:t>
      </w:r>
      <w:ins w:id="44" w:author="Katie Lauck" w:date="2023-02-06T17:02:00Z">
        <w:r w:rsidR="002B7C4E" w:rsidRPr="00FB4F9F">
          <w:rPr>
            <w:rFonts w:ascii="Times New Roman" w:hAnsi="Times New Roman" w:cs="Times New Roman"/>
            <w:sz w:val="24"/>
            <w:szCs w:val="24"/>
          </w:rPr>
          <w:t>In contrast, i</w:t>
        </w:r>
      </w:ins>
      <w:moveToRangeStart w:id="45" w:author="Katie Lauck" w:date="2023-02-06T16:59:00Z" w:name="move126595162"/>
      <w:moveTo w:id="46" w:author="Katie Lauck" w:date="2023-02-06T16:59:00Z">
        <w:del w:id="47" w:author="Katie Lauck" w:date="2023-02-06T17:02:00Z">
          <w:r w:rsidR="00A97D9F" w:rsidRPr="00FB4F9F" w:rsidDel="002B7C4E">
            <w:rPr>
              <w:rFonts w:ascii="Times New Roman" w:hAnsi="Times New Roman" w:cs="Times New Roman"/>
              <w:sz w:val="24"/>
              <w:szCs w:val="24"/>
            </w:rPr>
            <w:delText>A</w:delText>
          </w:r>
        </w:del>
        <w:del w:id="48" w:author="Katie Lauck" w:date="2023-02-06T16:59:00Z">
          <w:r w:rsidR="00A97D9F" w:rsidRPr="00FB4F9F" w:rsidDel="00A97D9F">
            <w:rPr>
              <w:rFonts w:ascii="Times New Roman" w:hAnsi="Times New Roman" w:cs="Times New Roman"/>
              <w:sz w:val="24"/>
              <w:szCs w:val="24"/>
            </w:rPr>
            <w:delText>s a result,</w:delText>
          </w:r>
        </w:del>
        <w:del w:id="49" w:author="Katie Lauck" w:date="2023-02-06T17:02:00Z">
          <w:r w:rsidR="00A97D9F" w:rsidRPr="00FB4F9F" w:rsidDel="002B7C4E">
            <w:rPr>
              <w:rFonts w:ascii="Times New Roman" w:hAnsi="Times New Roman" w:cs="Times New Roman"/>
              <w:sz w:val="24"/>
              <w:szCs w:val="24"/>
            </w:rPr>
            <w:delText xml:space="preserve"> i</w:delText>
          </w:r>
        </w:del>
        <w:r w:rsidR="00A97D9F" w:rsidRPr="00FB4F9F">
          <w:rPr>
            <w:rFonts w:ascii="Times New Roman" w:hAnsi="Times New Roman" w:cs="Times New Roman"/>
            <w:sz w:val="24"/>
            <w:szCs w:val="24"/>
          </w:rPr>
          <w:t>rrigation and other sources of water may increase growth and survival of nestlings during hot periods</w:t>
        </w:r>
      </w:moveTo>
      <w:ins w:id="50" w:author="Katie Lauck" w:date="2023-02-06T17:00:00Z">
        <w:r w:rsidR="00FA3B12" w:rsidRPr="00FB4F9F">
          <w:rPr>
            <w:rFonts w:ascii="Times New Roman" w:hAnsi="Times New Roman" w:cs="Times New Roman"/>
            <w:sz w:val="24"/>
            <w:szCs w:val="24"/>
          </w:rPr>
          <w:t xml:space="preserve"> by facilitating thermoregulation</w:t>
        </w:r>
      </w:ins>
      <w:moveTo w:id="51" w:author="Katie Lauck" w:date="2023-02-06T16:59:00Z">
        <w:r w:rsidR="00A97D9F" w:rsidRPr="00FB4F9F">
          <w:rPr>
            <w:rFonts w:ascii="Times New Roman" w:hAnsi="Times New Roman" w:cs="Times New Roman"/>
            <w:sz w:val="24"/>
            <w:szCs w:val="24"/>
          </w:rPr>
          <w:t xml:space="preserve">. </w:t>
        </w:r>
      </w:moveTo>
      <w:moveFromRangeStart w:id="52" w:author="Katie Lauck" w:date="2023-02-06T17:03:00Z" w:name="move126595446"/>
      <w:moveToRangeEnd w:id="45"/>
      <w:moveFrom w:id="53" w:author="Katie Lauck" w:date="2023-02-06T17:03:00Z">
        <w:r w:rsidRPr="00FB4F9F" w:rsidDel="00186482">
          <w:rPr>
            <w:rFonts w:ascii="Times New Roman" w:hAnsi="Times New Roman" w:cs="Times New Roman"/>
            <w:sz w:val="24"/>
            <w:szCs w:val="24"/>
          </w:rPr>
          <w:t xml:space="preserve">Understanding exactly </w:t>
        </w:r>
        <w:r w:rsidRPr="00FB4F9F" w:rsidDel="00186482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how</w:t>
        </w:r>
        <w:r w:rsidRPr="00FB4F9F" w:rsidDel="00186482">
          <w:rPr>
            <w:rFonts w:ascii="Times New Roman" w:hAnsi="Times New Roman" w:cs="Times New Roman"/>
            <w:sz w:val="24"/>
            <w:szCs w:val="24"/>
          </w:rPr>
          <w:t xml:space="preserve"> temperature spikes affect birds is critical to developing forward-looking conservation plans in human-dominated landscapes. </w:t>
        </w:r>
      </w:moveFrom>
      <w:moveFromRangeEnd w:id="52"/>
    </w:p>
    <w:p w14:paraId="7F911534" w14:textId="7BBE04AE" w:rsidR="00CF3D5F" w:rsidRPr="00FB4F9F" w:rsidRDefault="00D30726" w:rsidP="00D83F38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  <w:pPrChange w:id="54" w:author="Katie Lauck" w:date="2023-02-06T17:14:00Z">
          <w:pPr>
            <w:spacing w:line="240" w:lineRule="auto"/>
          </w:pPr>
        </w:pPrChange>
      </w:pPr>
      <w:r w:rsidRPr="00FB4F9F">
        <w:rPr>
          <w:rFonts w:ascii="Times New Roman" w:hAnsi="Times New Roman" w:cs="Times New Roman"/>
          <w:b/>
          <w:bCs/>
          <w:sz w:val="24"/>
          <w:szCs w:val="24"/>
        </w:rPr>
        <w:t xml:space="preserve">Completed work: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Our ongoing </w:t>
      </w:r>
      <w:r w:rsidRPr="00FB4F9F">
        <w:rPr>
          <w:rFonts w:ascii="Times New Roman" w:hAnsi="Times New Roman" w:cs="Times New Roman"/>
          <w:sz w:val="24"/>
          <w:szCs w:val="24"/>
        </w:rPr>
        <w:t>studies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 along Putah Creek and adjacent agricultural lands seek to </w:t>
      </w:r>
      <w:ins w:id="55" w:author="Katie Lauck" w:date="2023-02-06T13:54:00Z">
        <w:r w:rsidR="00561632" w:rsidRPr="00FB4F9F">
          <w:rPr>
            <w:rFonts w:ascii="Times New Roman" w:hAnsi="Times New Roman" w:cs="Times New Roman"/>
            <w:sz w:val="24"/>
            <w:szCs w:val="24"/>
          </w:rPr>
          <w:t>assess</w:t>
        </w:r>
      </w:ins>
      <w:del w:id="56" w:author="Katie Lauck" w:date="2023-02-06T13:54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>identify</w:delText>
        </w:r>
      </w:del>
      <w:r w:rsidR="0048616F" w:rsidRPr="00FB4F9F">
        <w:rPr>
          <w:rFonts w:ascii="Times New Roman" w:hAnsi="Times New Roman" w:cs="Times New Roman"/>
          <w:sz w:val="24"/>
          <w:szCs w:val="24"/>
        </w:rPr>
        <w:t xml:space="preserve"> the mechanisms by which temperature spikes affect bird reproduction, and</w:t>
      </w:r>
      <w:del w:id="57" w:author="Katie Lauck" w:date="2023-02-06T17:04:00Z">
        <w:r w:rsidR="0048616F" w:rsidRPr="00FB4F9F" w:rsidDel="00163E65">
          <w:rPr>
            <w:rFonts w:ascii="Times New Roman" w:hAnsi="Times New Roman" w:cs="Times New Roman"/>
            <w:sz w:val="24"/>
            <w:szCs w:val="24"/>
          </w:rPr>
          <w:delText>, by doing so,</w:delText>
        </w:r>
      </w:del>
      <w:ins w:id="58" w:author="Katie Lauck" w:date="2023-02-06T17:04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 thus</w:t>
        </w:r>
      </w:ins>
      <w:r w:rsidR="0048616F" w:rsidRPr="00FB4F9F">
        <w:rPr>
          <w:rFonts w:ascii="Times New Roman" w:hAnsi="Times New Roman" w:cs="Times New Roman"/>
          <w:sz w:val="24"/>
          <w:szCs w:val="24"/>
        </w:rPr>
        <w:t xml:space="preserve"> </w:t>
      </w:r>
      <w:del w:id="59" w:author="Katie Lauck" w:date="2023-02-06T13:53:00Z"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 xml:space="preserve">assess whether riparian forest restoration could buffer bird communities against climate change in </w:delText>
        </w:r>
        <w:r w:rsidRPr="00FB4F9F" w:rsidDel="00561632">
          <w:rPr>
            <w:rFonts w:ascii="Times New Roman" w:hAnsi="Times New Roman" w:cs="Times New Roman"/>
            <w:sz w:val="24"/>
            <w:szCs w:val="24"/>
          </w:rPr>
          <w:delText>human-dominated</w:delText>
        </w:r>
        <w:r w:rsidR="0048616F" w:rsidRPr="00FB4F9F" w:rsidDel="00561632">
          <w:rPr>
            <w:rFonts w:ascii="Times New Roman" w:hAnsi="Times New Roman" w:cs="Times New Roman"/>
            <w:sz w:val="24"/>
            <w:szCs w:val="24"/>
          </w:rPr>
          <w:delText xml:space="preserve"> landscapes</w:delText>
        </w:r>
      </w:del>
      <w:ins w:id="60" w:author="Katie Lauck" w:date="2023-02-06T13:54:00Z">
        <w:r w:rsidR="00561632" w:rsidRPr="00FB4F9F">
          <w:rPr>
            <w:rFonts w:ascii="Times New Roman" w:hAnsi="Times New Roman" w:cs="Times New Roman"/>
            <w:sz w:val="24"/>
            <w:szCs w:val="24"/>
          </w:rPr>
          <w:t>identify</w:t>
        </w:r>
      </w:ins>
      <w:ins w:id="61" w:author="Katie Lauck" w:date="2023-02-06T13:53:00Z">
        <w:r w:rsidR="00561632" w:rsidRPr="00FB4F9F">
          <w:rPr>
            <w:rFonts w:ascii="Times New Roman" w:hAnsi="Times New Roman" w:cs="Times New Roman"/>
            <w:sz w:val="24"/>
            <w:szCs w:val="24"/>
          </w:rPr>
          <w:t xml:space="preserve"> specific conservation interventions that could make working landscapes more hospitable for birds</w:t>
        </w:r>
      </w:ins>
      <w:r w:rsidR="0048616F" w:rsidRPr="00FB4F9F">
        <w:rPr>
          <w:rFonts w:ascii="Times New Roman" w:hAnsi="Times New Roman" w:cs="Times New Roman"/>
          <w:sz w:val="24"/>
          <w:szCs w:val="24"/>
        </w:rPr>
        <w:t>. Specifically, we are leveraging a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network of 165 songbird nest boxes established by the UC Davis Museum of Wildlife and Fish Biology (MWFB)</w:t>
      </w:r>
      <w:ins w:id="62" w:author="Katie Lauck" w:date="2023-02-06T17:05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 in riparian forest</w:t>
        </w:r>
      </w:ins>
      <w:ins w:id="63" w:author="Katie Lauck" w:date="2023-02-06T17:04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64" w:author="Katie Lauck" w:date="2023-02-06T17:04:00Z">
        <w:r w:rsidR="006F2D0A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 in 2000 (i.e., the Putah Creek Nestbox Highway), </w:delText>
        </w:r>
      </w:del>
      <w:r w:rsidR="006F2D0A" w:rsidRPr="00FB4F9F">
        <w:rPr>
          <w:rFonts w:ascii="Times New Roman" w:hAnsi="Times New Roman" w:cs="Times New Roman"/>
          <w:sz w:val="24"/>
          <w:szCs w:val="24"/>
        </w:rPr>
        <w:t xml:space="preserve">supplemented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with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120 additional boxes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that we placed </w:t>
      </w:r>
      <w:r w:rsidR="006F2D0A" w:rsidRPr="00FB4F9F">
        <w:rPr>
          <w:rFonts w:ascii="Times New Roman" w:hAnsi="Times New Roman" w:cs="Times New Roman"/>
          <w:sz w:val="24"/>
          <w:szCs w:val="24"/>
        </w:rPr>
        <w:t>in grassland, row crops, and orchard</w:t>
      </w:r>
      <w:r w:rsidRPr="00FB4F9F">
        <w:rPr>
          <w:rFonts w:ascii="Times New Roman" w:hAnsi="Times New Roman" w:cs="Times New Roman"/>
          <w:sz w:val="24"/>
          <w:szCs w:val="24"/>
        </w:rPr>
        <w:t>s adjacent to Putah Creek</w:t>
      </w:r>
      <w:r w:rsidR="006F2D0A" w:rsidRPr="00FB4F9F">
        <w:rPr>
          <w:rFonts w:ascii="Times New Roman" w:hAnsi="Times New Roman" w:cs="Times New Roman"/>
          <w:sz w:val="24"/>
          <w:szCs w:val="24"/>
        </w:rPr>
        <w:t>. Our focus is on the two most common nest box species: Tree Swallow and Western Bluebird, both of which nest in nest boxes in all four studied land uses.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In April-August 2021 and 2022, we </w:t>
      </w:r>
      <w:r w:rsidR="00CF3D5F" w:rsidRPr="00FB4F9F">
        <w:rPr>
          <w:rFonts w:ascii="Times New Roman" w:hAnsi="Times New Roman" w:cs="Times New Roman"/>
          <w:sz w:val="24"/>
          <w:szCs w:val="24"/>
        </w:rPr>
        <w:t>recorded</w:t>
      </w:r>
      <w:del w:id="65" w:author="Katie Lauck" w:date="2023-02-06T17:05:00Z">
        <w:r w:rsidR="00CF3D5F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 weekly</w:delText>
        </w:r>
      </w:del>
      <w:r w:rsidR="00CF3D5F" w:rsidRPr="00FB4F9F">
        <w:rPr>
          <w:rFonts w:ascii="Times New Roman" w:hAnsi="Times New Roman" w:cs="Times New Roman"/>
          <w:sz w:val="24"/>
          <w:szCs w:val="24"/>
        </w:rPr>
        <w:t xml:space="preserve"> growth for nestlings, canopy cover at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the 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nest, </w:t>
      </w:r>
      <w:ins w:id="66" w:author="Katie Lauck" w:date="2023-02-06T17:06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del w:id="67" w:author="Katie Lauck" w:date="2023-02-06T17:06:00Z">
        <w:r w:rsidR="00CF3D5F" w:rsidRPr="00FB4F9F" w:rsidDel="00163E65">
          <w:rPr>
            <w:rFonts w:ascii="Times New Roman" w:hAnsi="Times New Roman" w:cs="Times New Roman"/>
            <w:sz w:val="24"/>
            <w:szCs w:val="24"/>
          </w:rPr>
          <w:delText>and logged internal and external</w:delText>
        </w:r>
        <w:r w:rsidR="0048616F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48616F" w:rsidRPr="00FB4F9F">
        <w:rPr>
          <w:rFonts w:ascii="Times New Roman" w:hAnsi="Times New Roman" w:cs="Times New Roman"/>
          <w:sz w:val="24"/>
          <w:szCs w:val="24"/>
        </w:rPr>
        <w:t>nest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temperature</w:t>
      </w:r>
      <w:r w:rsidR="0048616F" w:rsidRPr="00FB4F9F">
        <w:rPr>
          <w:rFonts w:ascii="Times New Roman" w:hAnsi="Times New Roman" w:cs="Times New Roman"/>
          <w:sz w:val="24"/>
          <w:szCs w:val="24"/>
        </w:rPr>
        <w:t>s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</w:t>
      </w:r>
      <w:ins w:id="68" w:author="Katie Lauck" w:date="2023-02-06T17:06:00Z">
        <w:r w:rsidR="00163E65" w:rsidRPr="00FB4F9F">
          <w:rPr>
            <w:rFonts w:ascii="Times New Roman" w:hAnsi="Times New Roman" w:cs="Times New Roman"/>
            <w:sz w:val="24"/>
            <w:szCs w:val="24"/>
          </w:rPr>
          <w:t xml:space="preserve">throughout the </w:t>
        </w:r>
      </w:ins>
      <w:del w:id="69" w:author="Katie Lauck" w:date="2023-02-06T17:06:00Z">
        <w:r w:rsidR="00CF3D5F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every five </w:delText>
        </w:r>
        <w:r w:rsidR="0048616F" w:rsidRPr="00FB4F9F" w:rsidDel="00163E65">
          <w:rPr>
            <w:rFonts w:ascii="Times New Roman" w:hAnsi="Times New Roman" w:cs="Times New Roman"/>
            <w:sz w:val="24"/>
            <w:szCs w:val="24"/>
          </w:rPr>
          <w:delText xml:space="preserve">minutes throughout the </w:delText>
        </w:r>
      </w:del>
      <w:r w:rsidR="0048616F" w:rsidRPr="00FB4F9F">
        <w:rPr>
          <w:rFonts w:ascii="Times New Roman" w:hAnsi="Times New Roman" w:cs="Times New Roman"/>
          <w:sz w:val="24"/>
          <w:szCs w:val="24"/>
        </w:rPr>
        <w:t xml:space="preserve">nesting period </w:t>
      </w:r>
      <w:r w:rsidR="00CF3D5F" w:rsidRPr="00FB4F9F">
        <w:rPr>
          <w:rFonts w:ascii="Times New Roman" w:hAnsi="Times New Roman" w:cs="Times New Roman"/>
          <w:sz w:val="24"/>
          <w:szCs w:val="24"/>
        </w:rPr>
        <w:t>at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</w:t>
      </w:r>
      <w:r w:rsidR="00CF3D5F" w:rsidRPr="00FB4F9F">
        <w:rPr>
          <w:rFonts w:ascii="Times New Roman" w:hAnsi="Times New Roman" w:cs="Times New Roman"/>
          <w:sz w:val="24"/>
          <w:szCs w:val="24"/>
        </w:rPr>
        <w:t>231 boxes.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We </w:t>
      </w:r>
      <w:r w:rsidR="00B01A2B" w:rsidRPr="00FB4F9F">
        <w:rPr>
          <w:rFonts w:ascii="Times New Roman" w:hAnsi="Times New Roman" w:cs="Times New Roman"/>
          <w:sz w:val="24"/>
          <w:szCs w:val="24"/>
        </w:rPr>
        <w:t xml:space="preserve">also </w:t>
      </w:r>
      <w:r w:rsidR="0048616F" w:rsidRPr="00FB4F9F">
        <w:rPr>
          <w:rFonts w:ascii="Times New Roman" w:hAnsi="Times New Roman" w:cs="Times New Roman"/>
          <w:sz w:val="24"/>
          <w:szCs w:val="24"/>
        </w:rPr>
        <w:t>tracked relative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humidity </w:t>
      </w:r>
      <w:r w:rsidR="0048616F" w:rsidRPr="00FB4F9F">
        <w:rPr>
          <w:rFonts w:ascii="Times New Roman" w:hAnsi="Times New Roman" w:cs="Times New Roman"/>
          <w:sz w:val="24"/>
          <w:szCs w:val="24"/>
        </w:rPr>
        <w:t>at each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site </w:t>
      </w:r>
      <w:r w:rsidR="0048616F" w:rsidRPr="00FB4F9F">
        <w:rPr>
          <w:rFonts w:ascii="Times New Roman" w:hAnsi="Times New Roman" w:cs="Times New Roman"/>
          <w:sz w:val="24"/>
          <w:szCs w:val="24"/>
        </w:rPr>
        <w:t>as a proxy for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water availability. </w:t>
      </w:r>
      <w:r w:rsidR="0048616F" w:rsidRPr="00FB4F9F">
        <w:rPr>
          <w:rFonts w:ascii="Times New Roman" w:hAnsi="Times New Roman" w:cs="Times New Roman"/>
          <w:sz w:val="24"/>
          <w:szCs w:val="24"/>
        </w:rPr>
        <w:t>To quantify effects on avian</w:t>
      </w:r>
      <w:ins w:id="70" w:author="Katie Lauck" w:date="2023-02-06T13:43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 stress</w:t>
        </w:r>
      </w:ins>
      <w:r w:rsidR="0048616F" w:rsidRPr="00FB4F9F">
        <w:rPr>
          <w:rFonts w:ascii="Times New Roman" w:hAnsi="Times New Roman" w:cs="Times New Roman"/>
          <w:sz w:val="24"/>
          <w:szCs w:val="24"/>
        </w:rPr>
        <w:t xml:space="preserve"> physiology,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we collected blood sample</w:t>
      </w:r>
      <w:r w:rsidR="0048616F" w:rsidRPr="00FB4F9F">
        <w:rPr>
          <w:rFonts w:ascii="Times New Roman" w:hAnsi="Times New Roman" w:cs="Times New Roman"/>
          <w:sz w:val="24"/>
          <w:szCs w:val="24"/>
        </w:rPr>
        <w:t>s</w:t>
      </w:r>
      <w:r w:rsidR="006F2D0A" w:rsidRPr="00FB4F9F">
        <w:rPr>
          <w:rFonts w:ascii="Times New Roman" w:hAnsi="Times New Roman" w:cs="Times New Roman"/>
          <w:sz w:val="24"/>
          <w:szCs w:val="24"/>
        </w:rPr>
        <w:t xml:space="preserve"> 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from adults and nestlings </w:t>
      </w:r>
      <w:r w:rsidR="00CF3D5F" w:rsidRPr="00FB4F9F">
        <w:rPr>
          <w:rFonts w:ascii="Times New Roman" w:hAnsi="Times New Roman" w:cs="Times New Roman"/>
          <w:sz w:val="24"/>
          <w:szCs w:val="24"/>
        </w:rPr>
        <w:t>(N = 161 nests)</w:t>
      </w:r>
      <w:r w:rsidR="006F2D0A" w:rsidRPr="00FB4F9F">
        <w:rPr>
          <w:rFonts w:ascii="Times New Roman" w:hAnsi="Times New Roman" w:cs="Times New Roman"/>
          <w:sz w:val="24"/>
          <w:szCs w:val="24"/>
        </w:rPr>
        <w:t>.</w:t>
      </w:r>
      <w:r w:rsidR="0048616F" w:rsidRPr="00FB4F9F">
        <w:rPr>
          <w:rFonts w:ascii="Times New Roman" w:hAnsi="Times New Roman" w:cs="Times New Roman"/>
          <w:sz w:val="24"/>
          <w:szCs w:val="24"/>
        </w:rPr>
        <w:t xml:space="preserve"> Finally, we built custom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Raspberry Pi-based motion-activated camera</w:t>
      </w:r>
      <w:r w:rsidR="0048616F" w:rsidRPr="00FB4F9F">
        <w:rPr>
          <w:rFonts w:ascii="Times New Roman" w:hAnsi="Times New Roman" w:cs="Times New Roman"/>
          <w:sz w:val="24"/>
          <w:szCs w:val="24"/>
        </w:rPr>
        <w:t>s</w:t>
      </w:r>
      <w:r w:rsidR="00CF3D5F" w:rsidRPr="00FB4F9F">
        <w:rPr>
          <w:rFonts w:ascii="Times New Roman" w:hAnsi="Times New Roman" w:cs="Times New Roman"/>
          <w:sz w:val="24"/>
          <w:szCs w:val="24"/>
        </w:rPr>
        <w:t xml:space="preserve"> to quantify parental food delivery rate at </w:t>
      </w:r>
      <w:r w:rsidR="00862E45" w:rsidRPr="00FB4F9F">
        <w:rPr>
          <w:rFonts w:ascii="Times New Roman" w:hAnsi="Times New Roman" w:cs="Times New Roman"/>
          <w:sz w:val="24"/>
          <w:szCs w:val="24"/>
        </w:rPr>
        <w:t>48 nests.</w:t>
      </w:r>
    </w:p>
    <w:p w14:paraId="08F8B751" w14:textId="3050AF65" w:rsidR="00561632" w:rsidRPr="00FB4F9F" w:rsidRDefault="00D30726" w:rsidP="00D83F38">
      <w:pPr>
        <w:widowControl w:val="0"/>
        <w:rPr>
          <w:ins w:id="71" w:author="Katie Lauck" w:date="2023-02-06T13:46:00Z"/>
          <w:rFonts w:ascii="Times New Roman" w:hAnsi="Times New Roman" w:cs="Times New Roman"/>
          <w:sz w:val="24"/>
          <w:szCs w:val="24"/>
        </w:rPr>
        <w:pPrChange w:id="72" w:author="Katie Lauck" w:date="2023-02-06T17:14:00Z">
          <w:pPr/>
        </w:pPrChange>
      </w:pPr>
      <w:r w:rsidRPr="00FB4F9F">
        <w:rPr>
          <w:rFonts w:ascii="Times New Roman" w:hAnsi="Times New Roman" w:cs="Times New Roman"/>
          <w:b/>
          <w:bCs/>
          <w:sz w:val="24"/>
          <w:szCs w:val="24"/>
        </w:rPr>
        <w:t xml:space="preserve">Proposed work: </w:t>
      </w:r>
      <w:ins w:id="73" w:author="Katie Lauck" w:date="2023-02-06T13:40:00Z">
        <w:r w:rsidR="00464A3F" w:rsidRPr="00FB4F9F">
          <w:rPr>
            <w:rFonts w:ascii="Times New Roman" w:hAnsi="Times New Roman" w:cs="Times New Roman"/>
            <w:sz w:val="24"/>
            <w:szCs w:val="24"/>
          </w:rPr>
          <w:t>I am proposing to conduct a third field seaso</w:t>
        </w:r>
      </w:ins>
      <w:ins w:id="74" w:author="Katie Lauck" w:date="2023-02-06T13:41:00Z">
        <w:r w:rsidR="00464A3F" w:rsidRPr="00FB4F9F">
          <w:rPr>
            <w:rFonts w:ascii="Times New Roman" w:hAnsi="Times New Roman" w:cs="Times New Roman"/>
            <w:sz w:val="24"/>
            <w:szCs w:val="24"/>
          </w:rPr>
          <w:t>n in Spring and Summer 2023 t</w:t>
        </w:r>
      </w:ins>
      <w:ins w:id="75" w:author="Katie Lauck" w:date="2023-02-06T13:42:00Z">
        <w:r w:rsidR="00464A3F" w:rsidRPr="00FB4F9F">
          <w:rPr>
            <w:rFonts w:ascii="Times New Roman" w:hAnsi="Times New Roman" w:cs="Times New Roman"/>
            <w:sz w:val="24"/>
            <w:szCs w:val="24"/>
          </w:rPr>
          <w:t>o</w:t>
        </w:r>
      </w:ins>
      <w:ins w:id="76" w:author="Katie Lauck" w:date="2023-02-06T17:09:00Z">
        <w:r w:rsidR="00E72917" w:rsidRPr="00FB4F9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7" w:author="Katie Lauck" w:date="2023-02-06T17:10:00Z">
        <w:r w:rsidR="00E72917" w:rsidRPr="00FB4F9F">
          <w:rPr>
            <w:rFonts w:ascii="Times New Roman" w:hAnsi="Times New Roman" w:cs="Times New Roman"/>
            <w:sz w:val="24"/>
            <w:szCs w:val="24"/>
          </w:rPr>
          <w:t>double</w:t>
        </w:r>
      </w:ins>
      <w:ins w:id="78" w:author="Katie Lauck" w:date="2023-02-06T17:09:00Z">
        <w:r w:rsidR="00E72917" w:rsidRPr="00FB4F9F">
          <w:rPr>
            <w:rFonts w:ascii="Times New Roman" w:hAnsi="Times New Roman" w:cs="Times New Roman"/>
            <w:sz w:val="24"/>
            <w:szCs w:val="24"/>
          </w:rPr>
          <w:t xml:space="preserve"> the sample size of parental food delive</w:t>
        </w:r>
      </w:ins>
      <w:ins w:id="79" w:author="Katie Lauck" w:date="2023-02-06T17:10:00Z">
        <w:r w:rsidR="00E72917" w:rsidRPr="00FB4F9F">
          <w:rPr>
            <w:rFonts w:ascii="Times New Roman" w:hAnsi="Times New Roman" w:cs="Times New Roman"/>
            <w:sz w:val="24"/>
            <w:szCs w:val="24"/>
          </w:rPr>
          <w:t>ry rate.</w:t>
        </w:r>
      </w:ins>
      <w:del w:id="80" w:author="Katie Lauck" w:date="2023-02-03T17:21:00Z">
        <w:r w:rsidR="00862E45" w:rsidRPr="00FB4F9F" w:rsidDel="00EA3268">
          <w:rPr>
            <w:rFonts w:ascii="Times New Roman" w:hAnsi="Times New Roman" w:cs="Times New Roman"/>
            <w:sz w:val="24"/>
            <w:szCs w:val="24"/>
          </w:rPr>
          <w:delText>During Spring/Summer 2023, I will conduct a third field season to increas</w:delText>
        </w:r>
      </w:del>
      <w:del w:id="81" w:author="Katie Lauck" w:date="2023-02-03T17:20:00Z">
        <w:r w:rsidR="00862E45" w:rsidRPr="00FB4F9F" w:rsidDel="00EA3268">
          <w:rPr>
            <w:rFonts w:ascii="Times New Roman" w:hAnsi="Times New Roman" w:cs="Times New Roman"/>
            <w:sz w:val="24"/>
            <w:szCs w:val="24"/>
          </w:rPr>
          <w:delText>e sample size for parental food delivery rates.</w:delText>
        </w:r>
      </w:del>
      <w:r w:rsidR="00862E45" w:rsidRPr="00FB4F9F">
        <w:rPr>
          <w:rFonts w:ascii="Times New Roman" w:hAnsi="Times New Roman" w:cs="Times New Roman"/>
          <w:sz w:val="24"/>
          <w:szCs w:val="24"/>
        </w:rPr>
        <w:t xml:space="preserve"> In Fall 2023 and Winter 2024, I will use ELISA assays to quantify corticosterone content in </w:t>
      </w:r>
      <w:ins w:id="82" w:author="Katie Lauck" w:date="2023-02-06T13:43:00Z">
        <w:r w:rsidR="00464A3F" w:rsidRPr="00FB4F9F">
          <w:rPr>
            <w:rFonts w:ascii="Times New Roman" w:hAnsi="Times New Roman" w:cs="Times New Roman"/>
            <w:sz w:val="24"/>
            <w:szCs w:val="24"/>
          </w:rPr>
          <w:t>the re</w:t>
        </w:r>
      </w:ins>
      <w:ins w:id="83" w:author="Katie Lauck" w:date="2023-02-06T13:44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sulting </w:t>
        </w:r>
      </w:ins>
      <w:r w:rsidR="00862E45" w:rsidRPr="00FB4F9F">
        <w:rPr>
          <w:rFonts w:ascii="Times New Roman" w:hAnsi="Times New Roman" w:cs="Times New Roman"/>
          <w:sz w:val="24"/>
          <w:szCs w:val="24"/>
        </w:rPr>
        <w:t>nestling blood samples.</w:t>
      </w:r>
      <w:ins w:id="84" w:author="Katie Lauck" w:date="2023-02-06T13:44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 In addition, I will use image recognition to quantify parental food delivery rate</w:t>
        </w:r>
      </w:ins>
      <w:ins w:id="85" w:author="Katie Lauck" w:date="2023-02-06T13:45:00Z">
        <w:r w:rsidR="00464A3F" w:rsidRPr="00FB4F9F">
          <w:rPr>
            <w:rFonts w:ascii="Times New Roman" w:hAnsi="Times New Roman" w:cs="Times New Roman"/>
            <w:sz w:val="24"/>
            <w:szCs w:val="24"/>
          </w:rPr>
          <w:t xml:space="preserve"> documented by the Raspberry Pi-based cameras</w:t>
        </w:r>
      </w:ins>
      <w:ins w:id="86" w:author="Katie Lauck" w:date="2023-02-06T13:44:00Z">
        <w:r w:rsidR="00464A3F" w:rsidRPr="00FB4F9F">
          <w:rPr>
            <w:rFonts w:ascii="Times New Roman" w:hAnsi="Times New Roman" w:cs="Times New Roman"/>
            <w:sz w:val="24"/>
            <w:szCs w:val="24"/>
          </w:rPr>
          <w:t>.</w:t>
        </w:r>
      </w:ins>
      <w:r w:rsidR="00862E45" w:rsidRPr="00FB4F9F">
        <w:rPr>
          <w:rFonts w:ascii="Times New Roman" w:hAnsi="Times New Roman" w:cs="Times New Roman"/>
          <w:sz w:val="24"/>
          <w:szCs w:val="24"/>
        </w:rPr>
        <w:t xml:space="preserve"> In Winter, Spring, and Summer 2024, I will write up my findings for publication and complete my dissertation.</w:t>
      </w:r>
    </w:p>
    <w:p w14:paraId="772EE9B4" w14:textId="77777777" w:rsidR="00EB29C8" w:rsidRDefault="00561632" w:rsidP="00EB29C8">
      <w:pPr>
        <w:pStyle w:val="NormalWeb"/>
        <w:spacing w:before="0" w:beforeAutospacing="0" w:after="160" w:afterAutospacing="0"/>
        <w:rPr>
          <w:ins w:id="87" w:author="Katie Lauck" w:date="2023-02-06T17:25:00Z"/>
        </w:rPr>
      </w:pPr>
      <w:ins w:id="88" w:author="Katie Lauck" w:date="2023-02-06T13:46:00Z">
        <w:r w:rsidRPr="00FB4F9F">
          <w:t xml:space="preserve">We </w:t>
        </w:r>
      </w:ins>
      <w:ins w:id="89" w:author="Katie Lauck" w:date="2023-02-06T13:47:00Z">
        <w:r w:rsidRPr="00FB4F9F">
          <w:t>anticipate</w:t>
        </w:r>
      </w:ins>
      <w:ins w:id="90" w:author="Katie Lauck" w:date="2023-02-06T13:48:00Z">
        <w:r w:rsidRPr="00FB4F9F">
          <w:t xml:space="preserve"> </w:t>
        </w:r>
      </w:ins>
      <w:ins w:id="91" w:author="Katie Lauck" w:date="2023-02-06T17:18:00Z">
        <w:r w:rsidR="0004616B" w:rsidRPr="00FB4F9F">
          <w:t>that our findings will suggest</w:t>
        </w:r>
      </w:ins>
      <w:ins w:id="92" w:author="Katie Lauck" w:date="2023-02-06T13:48:00Z">
        <w:r w:rsidRPr="00FB4F9F">
          <w:t xml:space="preserve"> concrete avenues through which working landscapes </w:t>
        </w:r>
      </w:ins>
      <w:ins w:id="93" w:author="Katie Lauck" w:date="2023-02-06T17:18:00Z">
        <w:r w:rsidR="0004616B" w:rsidRPr="00FB4F9F">
          <w:t xml:space="preserve">in the Central Valley </w:t>
        </w:r>
      </w:ins>
      <w:ins w:id="94" w:author="Katie Lauck" w:date="2023-02-06T13:48:00Z">
        <w:r w:rsidRPr="00FB4F9F">
          <w:t>could be modified to better accommodate birds. If the direct effects of heat are more important than food-mediated effects, providing</w:t>
        </w:r>
      </w:ins>
      <w:ins w:id="95" w:author="Katie Lauck" w:date="2023-02-06T17:14:00Z">
        <w:r w:rsidR="00D83F38" w:rsidRPr="00FB4F9F">
          <w:t xml:space="preserve"> </w:t>
        </w:r>
      </w:ins>
      <w:ins w:id="96" w:author="Katie Lauck" w:date="2023-02-06T13:48:00Z">
        <w:r w:rsidRPr="00FB4F9F">
          <w:t xml:space="preserve">shade trees in agriculture </w:t>
        </w:r>
      </w:ins>
      <w:ins w:id="97" w:author="Katie Lauck" w:date="2023-02-06T17:15:00Z">
        <w:r w:rsidR="001B77E1" w:rsidRPr="00FB4F9F">
          <w:t>or</w:t>
        </w:r>
      </w:ins>
      <w:ins w:id="98" w:author="Katie Lauck" w:date="2023-02-06T13:48:00Z">
        <w:r w:rsidRPr="00FB4F9F">
          <w:t xml:space="preserve"> </w:t>
        </w:r>
      </w:ins>
      <w:ins w:id="99" w:author="Katie Lauck" w:date="2023-02-06T17:15:00Z">
        <w:r w:rsidR="001B77E1" w:rsidRPr="00FB4F9F">
          <w:t xml:space="preserve">modifying </w:t>
        </w:r>
      </w:ins>
      <w:ins w:id="100" w:author="Katie Lauck" w:date="2023-02-06T13:48:00Z">
        <w:r w:rsidRPr="00FB4F9F">
          <w:t>nest boxes</w:t>
        </w:r>
      </w:ins>
      <w:ins w:id="101" w:author="Katie Lauck" w:date="2023-02-06T17:15:00Z">
        <w:r w:rsidR="001B77E1" w:rsidRPr="00FB4F9F">
          <w:t xml:space="preserve"> to</w:t>
        </w:r>
      </w:ins>
      <w:ins w:id="102" w:author="Katie Lauck" w:date="2023-02-06T13:48:00Z">
        <w:r w:rsidRPr="00FB4F9F">
          <w:t xml:space="preserve"> reduce their internal temperature</w:t>
        </w:r>
      </w:ins>
      <w:ins w:id="103" w:author="Katie Lauck" w:date="2023-02-06T17:15:00Z">
        <w:r w:rsidR="001B77E1" w:rsidRPr="00FB4F9F">
          <w:t xml:space="preserve"> may</w:t>
        </w:r>
      </w:ins>
      <w:ins w:id="104" w:author="Katie Lauck" w:date="2023-02-06T17:16:00Z">
        <w:r w:rsidR="001B77E1" w:rsidRPr="00FB4F9F">
          <w:t xml:space="preserve"> increase nestling resilience</w:t>
        </w:r>
      </w:ins>
      <w:ins w:id="105" w:author="Katie Lauck" w:date="2023-02-06T13:48:00Z">
        <w:r w:rsidRPr="00FB4F9F">
          <w:t>. If food-mediated effects predominate, then maintaining patches of non-crop habitats in working landscapes to support food resources and provide thermal refuges for parents may</w:t>
        </w:r>
      </w:ins>
      <w:ins w:id="106" w:author="Katie Lauck" w:date="2023-02-06T17:16:00Z">
        <w:r w:rsidR="001B77E1" w:rsidRPr="00FB4F9F">
          <w:t xml:space="preserve"> be effective</w:t>
        </w:r>
      </w:ins>
      <w:ins w:id="107" w:author="Katie Lauck" w:date="2023-02-06T13:48:00Z">
        <w:r w:rsidRPr="00FB4F9F">
          <w:t>. Furthermore, understanding the role that irrigation may play in mediating the effects of heat on wild birds living in agriculture could inform management of water resources for</w:t>
        </w:r>
      </w:ins>
      <w:ins w:id="108" w:author="Katie Lauck" w:date="2023-02-06T17:19:00Z">
        <w:r w:rsidR="0004616B" w:rsidRPr="00FB4F9F">
          <w:t xml:space="preserve"> </w:t>
        </w:r>
      </w:ins>
      <w:ins w:id="109" w:author="Katie Lauck" w:date="2023-02-06T13:48:00Z">
        <w:r w:rsidRPr="00FB4F9F">
          <w:t>wildlife and people.</w:t>
        </w:r>
      </w:ins>
      <w:r w:rsidR="00EA3268" w:rsidRPr="00FB4F9F">
        <w:br w:type="page"/>
      </w:r>
    </w:p>
    <w:p w14:paraId="5B61D1CB" w14:textId="5E838916" w:rsidR="00FB4F9F" w:rsidRPr="00FB4F9F" w:rsidRDefault="00FB4F9F" w:rsidP="00EB29C8">
      <w:pPr>
        <w:pStyle w:val="NormalWeb"/>
        <w:spacing w:before="0" w:beforeAutospacing="0" w:after="160" w:afterAutospacing="0"/>
        <w:jc w:val="center"/>
        <w:rPr>
          <w:ins w:id="110" w:author="Katie Lauck" w:date="2023-02-06T17:24:00Z"/>
        </w:rPr>
      </w:pPr>
      <w:ins w:id="111" w:author="Katie Lauck" w:date="2023-02-06T17:24:00Z">
        <w:r w:rsidRPr="00FB4F9F">
          <w:rPr>
            <w:b/>
            <w:bCs/>
            <w:color w:val="000000"/>
          </w:rPr>
          <w:lastRenderedPageBreak/>
          <w:t>Budget and Justification</w:t>
        </w:r>
      </w:ins>
    </w:p>
    <w:p w14:paraId="52BA405F" w14:textId="77777777" w:rsidR="00FB4F9F" w:rsidRPr="00FB4F9F" w:rsidRDefault="00FB4F9F" w:rsidP="00FB4F9F">
      <w:pPr>
        <w:spacing w:line="240" w:lineRule="auto"/>
        <w:jc w:val="center"/>
        <w:rPr>
          <w:ins w:id="112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13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4"/>
            <w:szCs w:val="24"/>
          </w:rPr>
          <w:t>Total: $73,174</w:t>
        </w:r>
      </w:ins>
    </w:p>
    <w:p w14:paraId="4E445E5E" w14:textId="77777777" w:rsidR="00FB4F9F" w:rsidRPr="00FB4F9F" w:rsidRDefault="00FB4F9F" w:rsidP="00FB4F9F">
      <w:pPr>
        <w:spacing w:line="240" w:lineRule="auto"/>
        <w:rPr>
          <w:ins w:id="114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15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rPrChange w:id="116" w:author="Katie Lauck" w:date="2023-02-06T17:25:00Z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rPrChange>
          </w:rPr>
          <w:t>Salary: $38,160</w:t>
        </w:r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To date, Katie Lauck has self-funded the majority of her research program, supporting herself through a combination of fellowships and serving as Teaching Assistant (TA) seven times. While Katie has enjoyed teaching, she has now taught enough to be prepared for future teaching responsibilities as a member of university faculty and would like to thus focus on her research for her final year of graduate school. Salary support would allow Katie to re-allocate time spent teaching towards research and mentoring activities, allowing her to efficiently prepare for a career as a research scientist.</w:t>
        </w:r>
      </w:ins>
    </w:p>
    <w:p w14:paraId="2FE51E88" w14:textId="77777777" w:rsidR="00FB4F9F" w:rsidRPr="00FB4F9F" w:rsidRDefault="00FB4F9F" w:rsidP="00FB4F9F">
      <w:pPr>
        <w:spacing w:line="240" w:lineRule="auto"/>
        <w:rPr>
          <w:ins w:id="117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18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We thus request two summer quarters (Summer 2023 and 2024) and two academic quarters (Winter and Spring 2024) of Graduate Student Researcher (GSR) support at 49% time for Katie Lauck. Katie has already secured a GSR position for Spring 2023 and a TA opportunity for Fall 2023 (of course, if more money were available, Katie could forego the </w:t>
        </w:r>
        <w:proofErr w:type="spellStart"/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TAship</w:t>
        </w:r>
        <w:proofErr w:type="spellEnd"/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to focus exclusively on her research). </w:t>
        </w:r>
      </w:ins>
    </w:p>
    <w:p w14:paraId="03D10DD8" w14:textId="77777777" w:rsidR="00FB4F9F" w:rsidRPr="00FB4F9F" w:rsidRDefault="00FB4F9F" w:rsidP="00FB4F9F">
      <w:pPr>
        <w:spacing w:line="240" w:lineRule="auto"/>
        <w:rPr>
          <w:ins w:id="119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20" w:author="Katie Lauck" w:date="2023-02-06T17:24:00Z"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Given Katie’s rank and step, GSR salaries are estimated at $8948, $9641, $9641, and $9930 for Summer 2023, Winter 2024, Spring 2024, and Summer 2024, respectively. </w:t>
        </w:r>
      </w:ins>
    </w:p>
    <w:p w14:paraId="060CC10F" w14:textId="77777777" w:rsidR="00FB4F9F" w:rsidRPr="00FB4F9F" w:rsidRDefault="00FB4F9F" w:rsidP="00FB4F9F">
      <w:pPr>
        <w:spacing w:line="240" w:lineRule="auto"/>
        <w:rPr>
          <w:ins w:id="121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22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Benefits: $849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Benefit costs were calculated with composite benefit rate for the Graduate Student Researcher title; specifically, 2.2% and 2.3% for the periods of 7/1/2023-6/30/2024 and 7/1/2024-9/30/2024, respectively.</w:t>
        </w:r>
      </w:ins>
    </w:p>
    <w:p w14:paraId="4FF3F550" w14:textId="43C47209" w:rsidR="00FB4F9F" w:rsidRPr="00FB4F9F" w:rsidRDefault="00FB4F9F" w:rsidP="00FB4F9F">
      <w:pPr>
        <w:spacing w:line="240" w:lineRule="auto"/>
        <w:rPr>
          <w:ins w:id="123" w:author="Katie Lauck" w:date="2023-02-06T17:24:00Z"/>
          <w:rFonts w:ascii="Times New Roman" w:eastAsia="Times New Roman" w:hAnsi="Times New Roman" w:cs="Times New Roman"/>
          <w:sz w:val="24"/>
          <w:szCs w:val="24"/>
        </w:rPr>
        <w:pPrChange w:id="124" w:author="Katie Lauck" w:date="2023-02-06T17:24:00Z">
          <w:pPr>
            <w:spacing w:after="0" w:line="240" w:lineRule="auto"/>
          </w:pPr>
        </w:pPrChange>
      </w:pPr>
      <w:ins w:id="125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GSR Tuition and Fee Support: $10658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Tuition and fee support is requested for Katie Lauck in Winter 2023 ($5329) and Spring 2023 ($5329).</w:t>
        </w:r>
      </w:ins>
    </w:p>
    <w:p w14:paraId="78FE657D" w14:textId="303EF0FB" w:rsidR="00FB4F9F" w:rsidRPr="00FB4F9F" w:rsidRDefault="00FB4F9F" w:rsidP="00FB4F9F">
      <w:pPr>
        <w:spacing w:line="240" w:lineRule="auto"/>
        <w:rPr>
          <w:ins w:id="126" w:author="Katie Lauck" w:date="2023-02-06T17:24:00Z"/>
          <w:rFonts w:ascii="Times New Roman" w:eastAsia="Times New Roman" w:hAnsi="Times New Roman" w:cs="Times New Roman"/>
          <w:sz w:val="24"/>
          <w:szCs w:val="24"/>
        </w:rPr>
      </w:pPr>
      <w:ins w:id="127" w:author="Katie Lauck" w:date="2023-02-06T17:24:00Z">
        <w:r w:rsidRPr="00FB4F9F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rPrChange w:id="128" w:author="Katie Lauck" w:date="2023-02-06T17:24:00Z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rPrChange>
          </w:rPr>
          <w:t xml:space="preserve">Indirect Costs: $23,507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29" w:author="Katie Lauck" w:date="2023-02-06T17:24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rPrChange>
          </w:rPr>
          <w:t xml:space="preserve">Costs were calculated at 60% and 60.1% of the indirect cost base 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for the periods of 7/1/2023-6/30/2024 and 7/1/2024-9/30/2024, respectively</w:t>
        </w:r>
        <w:r w:rsidRPr="00FB4F9F">
          <w:rPr>
            <w:rFonts w:ascii="Times New Roman" w:eastAsia="Times New Roman" w:hAnsi="Times New Roman" w:cs="Times New Roman"/>
            <w:color w:val="000000"/>
            <w:sz w:val="24"/>
            <w:szCs w:val="24"/>
            <w:rPrChange w:id="130" w:author="Katie Lauck" w:date="2023-02-06T17:24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rPrChange>
          </w:rPr>
          <w:t>.</w:t>
        </w:r>
      </w:ins>
    </w:p>
    <w:p w14:paraId="1842392C" w14:textId="52885768" w:rsidR="00862E45" w:rsidRPr="00FB4F9F" w:rsidDel="00FB4F9F" w:rsidRDefault="00A71069" w:rsidP="00FB4F9F">
      <w:pPr>
        <w:widowControl w:val="0"/>
        <w:rPr>
          <w:del w:id="131" w:author="Katie Lauck" w:date="2023-02-06T17:24:00Z"/>
          <w:rFonts w:ascii="Times New Roman" w:hAnsi="Times New Roman" w:cs="Times New Roman"/>
          <w:sz w:val="24"/>
          <w:szCs w:val="24"/>
          <w:rPrChange w:id="132" w:author="Katie Lauck" w:date="2023-02-06T17:24:00Z">
            <w:rPr>
              <w:del w:id="133" w:author="Katie Lauck" w:date="2023-02-06T17:24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34" w:author="Katie Lauck" w:date="2023-02-06T17:14:00Z">
          <w:pPr/>
        </w:pPrChange>
      </w:pPr>
      <w:del w:id="135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>Budget</w:delText>
        </w:r>
        <w:r w:rsidR="00114988"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and</w:delText>
        </w:r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Justification</w:delText>
        </w:r>
      </w:del>
    </w:p>
    <w:p w14:paraId="1C3F8D61" w14:textId="4A760BF5" w:rsidR="00114988" w:rsidRPr="00FB4F9F" w:rsidDel="00FB4F9F" w:rsidRDefault="00114988" w:rsidP="00FB4F9F">
      <w:pPr>
        <w:widowControl w:val="0"/>
        <w:rPr>
          <w:del w:id="136" w:author="Katie Lauck" w:date="2023-02-06T17:24:00Z"/>
          <w:rFonts w:ascii="Times New Roman" w:hAnsi="Times New Roman" w:cs="Times New Roman"/>
          <w:b/>
          <w:bCs/>
          <w:i/>
          <w:iCs/>
          <w:sz w:val="24"/>
          <w:szCs w:val="24"/>
        </w:rPr>
        <w:pPrChange w:id="137" w:author="Katie Lauck" w:date="2023-02-06T17:14:00Z">
          <w:pPr>
            <w:jc w:val="center"/>
          </w:pPr>
        </w:pPrChange>
      </w:pPr>
      <w:del w:id="138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i/>
            <w:iCs/>
            <w:sz w:val="24"/>
            <w:szCs w:val="24"/>
          </w:rPr>
          <w:delText>Total: $XXXX</w:delText>
        </w:r>
      </w:del>
    </w:p>
    <w:p w14:paraId="1231CB88" w14:textId="5A59562F" w:rsidR="00A71069" w:rsidRPr="00FB4F9F" w:rsidDel="00FB4F9F" w:rsidRDefault="00A71069" w:rsidP="00FB4F9F">
      <w:pPr>
        <w:widowControl w:val="0"/>
        <w:rPr>
          <w:del w:id="139" w:author="Katie Lauck" w:date="2023-02-06T17:24:00Z"/>
          <w:rFonts w:ascii="Times New Roman" w:hAnsi="Times New Roman" w:cs="Times New Roman"/>
          <w:sz w:val="24"/>
          <w:szCs w:val="24"/>
        </w:rPr>
        <w:pPrChange w:id="140" w:author="Katie Lauck" w:date="2023-02-06T17:14:00Z">
          <w:pPr/>
        </w:pPrChange>
      </w:pPr>
      <w:del w:id="141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i/>
            <w:iCs/>
            <w:sz w:val="24"/>
            <w:szCs w:val="24"/>
            <w:rPrChange w:id="142" w:author="Katie Lauck" w:date="2023-02-06T17:24:00Z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rPrChange>
          </w:rPr>
          <w:delText>Salary: $XXX</w:delText>
        </w:r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To date, Katie Lauck has self-funded the majority of </w:delText>
        </w:r>
        <w:r w:rsidR="00604CB6"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her 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research program, supporting herself through a combination of fellowships and serving as Teaching Assistant (TA) seven times. While Katie has enjoyed teaching, she has now taught enough to be prepared for future teaching responsibilities as a member of university faculty and would like to thus focus on her research for her final year of graduate school. Salary support would allow Katie to re-allocate time spent teaching towards research and mentoring activities, allowing </w:delText>
        </w:r>
        <w:r w:rsidR="00604CB6"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her 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>to efficiently prepare for a career as a research scientist.</w:delText>
        </w:r>
      </w:del>
    </w:p>
    <w:p w14:paraId="0C498B2F" w14:textId="1D35A63C" w:rsidR="00A71069" w:rsidRPr="00FB4F9F" w:rsidDel="00FB4F9F" w:rsidRDefault="00A71069" w:rsidP="00FB4F9F">
      <w:pPr>
        <w:widowControl w:val="0"/>
        <w:rPr>
          <w:del w:id="143" w:author="Katie Lauck" w:date="2023-02-06T17:24:00Z"/>
          <w:rFonts w:ascii="Times New Roman" w:hAnsi="Times New Roman" w:cs="Times New Roman"/>
          <w:sz w:val="24"/>
          <w:szCs w:val="24"/>
        </w:rPr>
        <w:pPrChange w:id="144" w:author="Katie Lauck" w:date="2023-02-06T17:14:00Z">
          <w:pPr/>
        </w:pPrChange>
      </w:pPr>
      <w:del w:id="145" w:author="Katie Lauck" w:date="2023-02-06T17:24:00Z">
        <w:r w:rsidRPr="00FB4F9F" w:rsidDel="00FB4F9F">
          <w:rPr>
            <w:rFonts w:ascii="Times New Roman" w:hAnsi="Times New Roman" w:cs="Times New Roman"/>
            <w:sz w:val="24"/>
            <w:szCs w:val="24"/>
          </w:rPr>
          <w:delText>We thus request two summer quarters (Summer 2023 and 2024) and two academic quarters (Winter and Spring 2024) of Graduate Student Researcher (GSR)</w:delText>
        </w:r>
        <w:r w:rsidR="00114988"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 support at 49% time for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 Katie Lauck. Katie has already secured a GSR position for Spring 2023 and a TA opportunity for Fall 2023 (of course, if more money were available, Katie could forego the TAship to focus exclusively on her research). </w:delText>
        </w:r>
      </w:del>
    </w:p>
    <w:p w14:paraId="36314267" w14:textId="5299D162" w:rsidR="00A71069" w:rsidRPr="00FB4F9F" w:rsidDel="00FB4F9F" w:rsidRDefault="00A71069" w:rsidP="00FB4F9F">
      <w:pPr>
        <w:widowControl w:val="0"/>
        <w:rPr>
          <w:del w:id="146" w:author="Katie Lauck" w:date="2023-02-06T17:24:00Z"/>
          <w:rFonts w:ascii="Times New Roman" w:hAnsi="Times New Roman" w:cs="Times New Roman"/>
          <w:sz w:val="24"/>
          <w:szCs w:val="24"/>
        </w:rPr>
        <w:pPrChange w:id="147" w:author="Katie Lauck" w:date="2023-02-06T17:14:00Z">
          <w:pPr/>
        </w:pPrChange>
      </w:pPr>
      <w:del w:id="148" w:author="Katie Lauck" w:date="2023-02-06T17:24:00Z"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Given Katie’s rank and step, </w:delText>
        </w:r>
        <w:r w:rsidR="00604CB6"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GSR </w:delText>
        </w:r>
        <w:r w:rsidRPr="00FB4F9F" w:rsidDel="00FB4F9F">
          <w:rPr>
            <w:rFonts w:ascii="Times New Roman" w:hAnsi="Times New Roman" w:cs="Times New Roman"/>
            <w:sz w:val="24"/>
            <w:szCs w:val="24"/>
          </w:rPr>
          <w:delText xml:space="preserve">salaries are estimated at $XXX, $XXX, $XXX, and $XXX for Summer 2023, Winter 2024, Spring 2024, and Summer 2024, respectively. </w:delText>
        </w:r>
      </w:del>
    </w:p>
    <w:p w14:paraId="77E9C8CE" w14:textId="7AB8BFFB" w:rsidR="00114988" w:rsidRPr="00FB4F9F" w:rsidDel="00FB4F9F" w:rsidRDefault="00A71069" w:rsidP="00FB4F9F">
      <w:pPr>
        <w:widowControl w:val="0"/>
        <w:rPr>
          <w:del w:id="149" w:author="Katie Lauck" w:date="2023-02-06T17:24:00Z"/>
          <w:rFonts w:ascii="Times New Roman" w:hAnsi="Times New Roman" w:cs="Times New Roman"/>
          <w:b/>
          <w:bCs/>
          <w:sz w:val="24"/>
          <w:szCs w:val="24"/>
        </w:rPr>
        <w:pPrChange w:id="150" w:author="Katie Lauck" w:date="2023-02-06T17:14:00Z">
          <w:pPr/>
        </w:pPrChange>
      </w:pPr>
      <w:del w:id="151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>Benefits:</w:delText>
        </w:r>
        <w:r w:rsidR="00114988" w:rsidRPr="00FB4F9F" w:rsidDel="00FB4F9F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$XXX </w:delText>
        </w:r>
        <w:r w:rsidR="00114988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Benefit costs were calculated with composite benefit rate for the Graduate Student Researcher title; </w:delText>
        </w:r>
        <w:r w:rsidR="006A236D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specifically,</w:delText>
        </w:r>
        <w:r w:rsidR="00114988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XXX% and XXX% for the periods of 7/1/2023-6/30/2024 and 7/1/202</w:delText>
        </w:r>
        <w:r w:rsidR="006A236D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4</w:delText>
        </w:r>
        <w:r w:rsidR="00114988" w:rsidRPr="00FB4F9F" w:rsidDel="00FB4F9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-9/30/2024, respectively.</w:delText>
        </w:r>
      </w:del>
    </w:p>
    <w:p w14:paraId="7C185EBB" w14:textId="2EB65075" w:rsidR="00114988" w:rsidRPr="00FB4F9F" w:rsidDel="00FB4F9F" w:rsidRDefault="00114988" w:rsidP="00FB4F9F">
      <w:pPr>
        <w:widowControl w:val="0"/>
        <w:rPr>
          <w:del w:id="152" w:author="Katie Lauck" w:date="2023-02-06T17:24:00Z"/>
          <w:rFonts w:ascii="Times New Roman" w:hAnsi="Times New Roman" w:cs="Times New Roman"/>
          <w:sz w:val="24"/>
          <w:szCs w:val="24"/>
        </w:rPr>
        <w:pPrChange w:id="153" w:author="Katie Lauck" w:date="2023-02-06T17:14:00Z">
          <w:pPr/>
        </w:pPrChange>
      </w:pPr>
      <w:del w:id="154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delText xml:space="preserve">GSR Tuition and Fee Support: $XXX </w:delText>
        </w:r>
        <w:r w:rsidRPr="00FB4F9F" w:rsidDel="00FB4F9F">
          <w:rPr>
            <w:rFonts w:ascii="Times New Roman" w:hAnsi="Times New Roman" w:cs="Times New Roman"/>
            <w:color w:val="000000"/>
            <w:sz w:val="24"/>
            <w:szCs w:val="24"/>
          </w:rPr>
          <w:delText xml:space="preserve">Tuition and fee support is requested for Katie Lauck in Winter 2023 ($XXX) and Spring 2023 ($XXX). </w:delText>
        </w:r>
      </w:del>
    </w:p>
    <w:p w14:paraId="463894B2" w14:textId="6D7FD02A" w:rsidR="00862E45" w:rsidRPr="00FB4F9F" w:rsidRDefault="00114988" w:rsidP="00FB4F9F">
      <w:pPr>
        <w:widowControl w:val="0"/>
        <w:rPr>
          <w:rFonts w:ascii="Times New Roman" w:hAnsi="Times New Roman" w:cs="Times New Roman"/>
          <w:sz w:val="24"/>
          <w:szCs w:val="24"/>
        </w:rPr>
        <w:pPrChange w:id="155" w:author="Katie Lauck" w:date="2023-02-06T17:14:00Z">
          <w:pPr/>
        </w:pPrChange>
      </w:pPr>
      <w:del w:id="156" w:author="Katie Lauck" w:date="2023-02-06T17:24:00Z">
        <w:r w:rsidRPr="00FB4F9F" w:rsidDel="00FB4F9F">
          <w:rPr>
            <w:rFonts w:ascii="Times New Roman" w:hAnsi="Times New Roman" w:cs="Times New Roman"/>
            <w:b/>
            <w:bCs/>
            <w:sz w:val="24"/>
            <w:szCs w:val="24"/>
            <w:rPrChange w:id="157" w:author="Katie Lauck" w:date="2023-02-06T17:24:00Z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rPrChange>
          </w:rPr>
          <w:delText xml:space="preserve">Indirect Costs: $XXX </w:delText>
        </w:r>
        <w:r w:rsidRPr="00FB4F9F" w:rsidDel="00FB4F9F">
          <w:rPr>
            <w:rFonts w:ascii="Times New Roman" w:hAnsi="Times New Roman" w:cs="Times New Roman"/>
            <w:sz w:val="24"/>
            <w:szCs w:val="24"/>
            <w:rPrChange w:id="158" w:author="Katie Lauck" w:date="2023-02-06T17:24:00Z">
              <w:rPr>
                <w:rFonts w:ascii="Times New Roman" w:hAnsi="Times New Roman" w:cs="Times New Roman"/>
                <w:sz w:val="24"/>
                <w:szCs w:val="24"/>
                <w:u w:val="single"/>
              </w:rPr>
            </w:rPrChange>
          </w:rPr>
          <w:delText xml:space="preserve">Costs were calculated at XXXX. </w:delText>
        </w:r>
      </w:del>
    </w:p>
    <w:sectPr w:rsidR="00862E45" w:rsidRPr="00FB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ie Lauck">
    <w15:presenceInfo w15:providerId="Windows Live" w15:userId="6fd2222088f5e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0A"/>
    <w:rsid w:val="0004616B"/>
    <w:rsid w:val="000630CB"/>
    <w:rsid w:val="00114988"/>
    <w:rsid w:val="00163E65"/>
    <w:rsid w:val="00186482"/>
    <w:rsid w:val="001B77E1"/>
    <w:rsid w:val="002B7C4E"/>
    <w:rsid w:val="002E03B8"/>
    <w:rsid w:val="003B45B8"/>
    <w:rsid w:val="003E4673"/>
    <w:rsid w:val="00406C57"/>
    <w:rsid w:val="00464A3F"/>
    <w:rsid w:val="0048616F"/>
    <w:rsid w:val="00561632"/>
    <w:rsid w:val="005B4567"/>
    <w:rsid w:val="005C1239"/>
    <w:rsid w:val="005D1F6D"/>
    <w:rsid w:val="00604CB6"/>
    <w:rsid w:val="006A236D"/>
    <w:rsid w:val="006F2D0A"/>
    <w:rsid w:val="007D6292"/>
    <w:rsid w:val="00862E45"/>
    <w:rsid w:val="0089678E"/>
    <w:rsid w:val="00A71069"/>
    <w:rsid w:val="00A97D9F"/>
    <w:rsid w:val="00B01A2B"/>
    <w:rsid w:val="00B819F2"/>
    <w:rsid w:val="00BD5D85"/>
    <w:rsid w:val="00CF3D5F"/>
    <w:rsid w:val="00D30726"/>
    <w:rsid w:val="00D83F38"/>
    <w:rsid w:val="00DF1D0A"/>
    <w:rsid w:val="00E121EA"/>
    <w:rsid w:val="00E17EB4"/>
    <w:rsid w:val="00E2019C"/>
    <w:rsid w:val="00E72917"/>
    <w:rsid w:val="00E77675"/>
    <w:rsid w:val="00EA3268"/>
    <w:rsid w:val="00EB29C8"/>
    <w:rsid w:val="00FA3B12"/>
    <w:rsid w:val="00F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189E"/>
  <w15:chartTrackingRefBased/>
  <w15:docId w15:val="{0D12D6D1-3241-4389-AE0D-538C1E01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61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0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72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Katie Lauck</cp:lastModifiedBy>
  <cp:revision>30</cp:revision>
  <dcterms:created xsi:type="dcterms:W3CDTF">2023-02-03T16:05:00Z</dcterms:created>
  <dcterms:modified xsi:type="dcterms:W3CDTF">2023-02-07T01:25:00Z</dcterms:modified>
</cp:coreProperties>
</file>