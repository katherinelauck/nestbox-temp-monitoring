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BCA51" w14:textId="724573F1" w:rsidR="002076B9" w:rsidRPr="0073760B" w:rsidDel="00DF3001" w:rsidRDefault="00B064A7" w:rsidP="00DF5570">
      <w:pPr>
        <w:widowControl w:val="0"/>
        <w:jc w:val="center"/>
        <w:outlineLvl w:val="0"/>
        <w:rPr>
          <w:del w:id="0" w:author="Katie Lauck" w:date="2021-03-12T16:15:00Z"/>
          <w:b/>
          <w:bCs/>
          <w:szCs w:val="24"/>
        </w:rPr>
        <w:pPrChange w:id="1" w:author="Katie Lauck" w:date="2021-03-12T16:17:00Z">
          <w:pPr>
            <w:jc w:val="center"/>
            <w:outlineLvl w:val="0"/>
          </w:pPr>
        </w:pPrChange>
      </w:pPr>
      <w:del w:id="2" w:author="Katie Lauck" w:date="2021-03-12T16:15:00Z">
        <w:r w:rsidRPr="0073760B" w:rsidDel="00DF3001">
          <w:rPr>
            <w:b/>
            <w:bCs/>
            <w:szCs w:val="24"/>
          </w:rPr>
          <w:delText xml:space="preserve">Annual Call </w:delText>
        </w:r>
        <w:r w:rsidR="00490B51" w:rsidRPr="0073760B" w:rsidDel="00DF3001">
          <w:rPr>
            <w:b/>
            <w:bCs/>
            <w:szCs w:val="24"/>
          </w:rPr>
          <w:delText>- 20</w:delText>
        </w:r>
        <w:r w:rsidR="004E4A88" w:rsidRPr="0073760B" w:rsidDel="00DF3001">
          <w:rPr>
            <w:b/>
            <w:bCs/>
            <w:szCs w:val="24"/>
          </w:rPr>
          <w:delText>21</w:delText>
        </w:r>
      </w:del>
    </w:p>
    <w:p w14:paraId="40CD6A0E" w14:textId="6D7DDD42" w:rsidR="002076B9" w:rsidRPr="0073760B" w:rsidDel="00DF3001" w:rsidRDefault="002076B9" w:rsidP="00DF5570">
      <w:pPr>
        <w:widowControl w:val="0"/>
        <w:jc w:val="center"/>
        <w:rPr>
          <w:del w:id="3" w:author="Katie Lauck" w:date="2021-03-12T16:15:00Z"/>
          <w:szCs w:val="24"/>
        </w:rPr>
        <w:pPrChange w:id="4" w:author="Katie Lauck" w:date="2021-03-12T16:17:00Z">
          <w:pPr>
            <w:jc w:val="center"/>
          </w:pPr>
        </w:pPrChange>
      </w:pPr>
    </w:p>
    <w:p w14:paraId="236A72D4" w14:textId="1D10284A" w:rsidR="002076B9" w:rsidRPr="0073760B" w:rsidDel="00DF3001" w:rsidRDefault="002076B9" w:rsidP="00DF5570">
      <w:pPr>
        <w:widowControl w:val="0"/>
        <w:jc w:val="center"/>
        <w:outlineLvl w:val="0"/>
        <w:rPr>
          <w:del w:id="5" w:author="Katie Lauck" w:date="2021-03-12T16:15:00Z"/>
          <w:b/>
          <w:bCs/>
          <w:caps/>
          <w:szCs w:val="24"/>
        </w:rPr>
        <w:pPrChange w:id="6" w:author="Katie Lauck" w:date="2021-03-12T16:17:00Z">
          <w:pPr>
            <w:jc w:val="center"/>
            <w:outlineLvl w:val="0"/>
          </w:pPr>
        </w:pPrChange>
      </w:pPr>
      <w:del w:id="7" w:author="Katie Lauck" w:date="2021-03-12T16:15:00Z">
        <w:r w:rsidRPr="0073760B" w:rsidDel="00DF3001">
          <w:rPr>
            <w:b/>
            <w:bCs/>
            <w:caps/>
            <w:szCs w:val="24"/>
          </w:rPr>
          <w:delText>Selma Herr Fund for Ornithological Research</w:delText>
        </w:r>
      </w:del>
    </w:p>
    <w:p w14:paraId="45C3FD64" w14:textId="0FE670DC" w:rsidR="002076B9" w:rsidRPr="0073760B" w:rsidDel="00DF3001" w:rsidRDefault="002076B9" w:rsidP="00DF5570">
      <w:pPr>
        <w:widowControl w:val="0"/>
        <w:jc w:val="center"/>
        <w:rPr>
          <w:del w:id="8" w:author="Katie Lauck" w:date="2021-03-12T16:15:00Z"/>
          <w:szCs w:val="24"/>
        </w:rPr>
        <w:pPrChange w:id="9" w:author="Katie Lauck" w:date="2021-03-12T16:17:00Z">
          <w:pPr/>
        </w:pPrChange>
      </w:pPr>
    </w:p>
    <w:p w14:paraId="0ADCBF05" w14:textId="014F983D" w:rsidR="00E742E4" w:rsidRPr="0073760B" w:rsidDel="00DF3001" w:rsidRDefault="00647750" w:rsidP="00DF5570">
      <w:pPr>
        <w:widowControl w:val="0"/>
        <w:ind w:left="720" w:hanging="720"/>
        <w:jc w:val="center"/>
        <w:rPr>
          <w:del w:id="10" w:author="Katie Lauck" w:date="2021-03-12T16:15:00Z"/>
          <w:szCs w:val="24"/>
        </w:rPr>
        <w:pPrChange w:id="11" w:author="Katie Lauck" w:date="2021-03-12T16:17:00Z">
          <w:pPr>
            <w:ind w:left="720" w:hanging="720"/>
          </w:pPr>
        </w:pPrChange>
      </w:pPr>
      <w:del w:id="12" w:author="Katie Lauck" w:date="2021-03-12T16:15:00Z">
        <w:r w:rsidRPr="0073760B" w:rsidDel="00DF3001">
          <w:rPr>
            <w:b/>
            <w:bCs/>
            <w:szCs w:val="24"/>
          </w:rPr>
          <w:delText xml:space="preserve">Deadline: </w:delText>
        </w:r>
        <w:r w:rsidR="00E742E4" w:rsidRPr="0073760B" w:rsidDel="00DF3001">
          <w:rPr>
            <w:b/>
            <w:bCs/>
            <w:szCs w:val="24"/>
          </w:rPr>
          <w:delText xml:space="preserve"> </w:delText>
        </w:r>
        <w:r w:rsidRPr="0073760B" w:rsidDel="00DF3001">
          <w:rPr>
            <w:szCs w:val="24"/>
          </w:rPr>
          <w:delText>Th</w:delText>
        </w:r>
        <w:r w:rsidR="00E742E4" w:rsidRPr="0073760B" w:rsidDel="00DF3001">
          <w:rPr>
            <w:szCs w:val="24"/>
          </w:rPr>
          <w:delText xml:space="preserve">e application and </w:delText>
        </w:r>
        <w:r w:rsidRPr="0073760B" w:rsidDel="00DF3001">
          <w:rPr>
            <w:szCs w:val="24"/>
          </w:rPr>
          <w:delText xml:space="preserve">supporting </w:delText>
        </w:r>
        <w:r w:rsidR="00C31A55" w:rsidRPr="0073760B" w:rsidDel="00DF3001">
          <w:rPr>
            <w:szCs w:val="24"/>
          </w:rPr>
          <w:delText>documents</w:delText>
        </w:r>
        <w:r w:rsidRPr="0073760B" w:rsidDel="00DF3001">
          <w:rPr>
            <w:szCs w:val="24"/>
          </w:rPr>
          <w:delText xml:space="preserve"> </w:delText>
        </w:r>
        <w:r w:rsidR="00E742E4" w:rsidRPr="0073760B" w:rsidDel="00DF3001">
          <w:rPr>
            <w:szCs w:val="24"/>
          </w:rPr>
          <w:delText>(thank-you letter</w:delText>
        </w:r>
        <w:r w:rsidR="00C31A55" w:rsidRPr="0073760B" w:rsidDel="00DF3001">
          <w:rPr>
            <w:szCs w:val="24"/>
          </w:rPr>
          <w:delText xml:space="preserve"> and</w:delText>
        </w:r>
        <w:r w:rsidR="00E742E4" w:rsidRPr="0073760B" w:rsidDel="00DF3001">
          <w:rPr>
            <w:szCs w:val="24"/>
          </w:rPr>
          <w:delText xml:space="preserve"> summary</w:delText>
        </w:r>
        <w:r w:rsidR="002B4975" w:rsidRPr="0073760B" w:rsidDel="00DF3001">
          <w:rPr>
            <w:szCs w:val="24"/>
          </w:rPr>
          <w:delText>,</w:delText>
        </w:r>
        <w:r w:rsidR="00C31A55" w:rsidRPr="0073760B" w:rsidDel="00DF3001">
          <w:rPr>
            <w:szCs w:val="24"/>
          </w:rPr>
          <w:delText xml:space="preserve"> for continuing applications</w:delText>
        </w:r>
        <w:r w:rsidR="00E742E4" w:rsidRPr="0073760B" w:rsidDel="00DF3001">
          <w:rPr>
            <w:szCs w:val="24"/>
          </w:rPr>
          <w:delText xml:space="preserve">) </w:delText>
        </w:r>
        <w:r w:rsidRPr="0073760B" w:rsidDel="00DF3001">
          <w:rPr>
            <w:szCs w:val="24"/>
          </w:rPr>
          <w:delText>must be</w:delText>
        </w:r>
        <w:r w:rsidR="00E742E4" w:rsidRPr="0073760B" w:rsidDel="00DF3001">
          <w:rPr>
            <w:szCs w:val="24"/>
          </w:rPr>
          <w:delText xml:space="preserve"> submitted </w:delText>
        </w:r>
        <w:r w:rsidR="0010498C" w:rsidRPr="0073760B" w:rsidDel="00DF3001">
          <w:rPr>
            <w:szCs w:val="24"/>
          </w:rPr>
          <w:delText xml:space="preserve">as a PDF </w:delText>
        </w:r>
        <w:r w:rsidR="00E742E4" w:rsidRPr="0073760B" w:rsidDel="00DF3001">
          <w:rPr>
            <w:szCs w:val="24"/>
          </w:rPr>
          <w:delText xml:space="preserve">via email to </w:delText>
        </w:r>
        <w:r w:rsidR="00B97B48" w:rsidRPr="0073760B" w:rsidDel="00DF3001">
          <w:rPr>
            <w:szCs w:val="24"/>
          </w:rPr>
          <w:delText>Dirk Van Vuren</w:delText>
        </w:r>
        <w:r w:rsidR="00E742E4" w:rsidRPr="0073760B" w:rsidDel="00DF3001">
          <w:rPr>
            <w:szCs w:val="24"/>
          </w:rPr>
          <w:delText xml:space="preserve"> (</w:delText>
        </w:r>
        <w:r w:rsidR="006F5E9C" w:rsidDel="00DF3001">
          <w:fldChar w:fldCharType="begin"/>
        </w:r>
        <w:r w:rsidR="006F5E9C" w:rsidDel="00DF3001">
          <w:delInstrText xml:space="preserve"> HYPERLINK "mailto:dhvanvuren@ucdavis.edu" </w:delInstrText>
        </w:r>
        <w:r w:rsidR="006F5E9C" w:rsidDel="00DF3001">
          <w:fldChar w:fldCharType="separate"/>
        </w:r>
        <w:r w:rsidR="002B4975" w:rsidRPr="0073760B" w:rsidDel="00DF3001">
          <w:rPr>
            <w:rStyle w:val="Hyperlink"/>
            <w:szCs w:val="24"/>
          </w:rPr>
          <w:delText>dhvanvuren@ucdavis.edu</w:delText>
        </w:r>
        <w:r w:rsidR="006F5E9C" w:rsidDel="00DF3001">
          <w:rPr>
            <w:rStyle w:val="Hyperlink"/>
            <w:szCs w:val="24"/>
          </w:rPr>
          <w:fldChar w:fldCharType="end"/>
        </w:r>
        <w:r w:rsidR="002B4975" w:rsidRPr="0073760B" w:rsidDel="00DF3001">
          <w:rPr>
            <w:szCs w:val="24"/>
          </w:rPr>
          <w:delText xml:space="preserve">), Chair of the </w:delText>
        </w:r>
        <w:r w:rsidRPr="0073760B" w:rsidDel="00DF3001">
          <w:rPr>
            <w:szCs w:val="24"/>
          </w:rPr>
          <w:delText>Endowment Committee</w:delText>
        </w:r>
        <w:r w:rsidR="002B4975" w:rsidRPr="0073760B" w:rsidDel="00DF3001">
          <w:rPr>
            <w:szCs w:val="24"/>
          </w:rPr>
          <w:delText xml:space="preserve">, </w:delText>
        </w:r>
        <w:r w:rsidRPr="0073760B" w:rsidDel="00DF3001">
          <w:rPr>
            <w:szCs w:val="24"/>
          </w:rPr>
          <w:delText>by</w:delText>
        </w:r>
        <w:r w:rsidR="00E742E4" w:rsidRPr="0073760B" w:rsidDel="00DF3001">
          <w:rPr>
            <w:szCs w:val="24"/>
          </w:rPr>
          <w:delText>:</w:delText>
        </w:r>
      </w:del>
    </w:p>
    <w:p w14:paraId="5198E68D" w14:textId="164E93B3" w:rsidR="00647750" w:rsidRPr="0073760B" w:rsidDel="00DF3001" w:rsidRDefault="00647750" w:rsidP="00DF5570">
      <w:pPr>
        <w:widowControl w:val="0"/>
        <w:ind w:left="720"/>
        <w:jc w:val="center"/>
        <w:rPr>
          <w:del w:id="13" w:author="Katie Lauck" w:date="2021-03-12T16:15:00Z"/>
          <w:b/>
          <w:szCs w:val="24"/>
        </w:rPr>
        <w:pPrChange w:id="14" w:author="Katie Lauck" w:date="2021-03-12T16:17:00Z">
          <w:pPr>
            <w:ind w:left="720"/>
          </w:pPr>
        </w:pPrChange>
      </w:pPr>
      <w:del w:id="15" w:author="Katie Lauck" w:date="2021-03-12T16:15:00Z">
        <w:r w:rsidRPr="0073760B" w:rsidDel="00DF3001">
          <w:rPr>
            <w:b/>
            <w:szCs w:val="24"/>
          </w:rPr>
          <w:delText>5</w:delText>
        </w:r>
        <w:r w:rsidR="00E742E4" w:rsidRPr="0073760B" w:rsidDel="00DF3001">
          <w:rPr>
            <w:b/>
            <w:szCs w:val="24"/>
          </w:rPr>
          <w:delText>:00</w:delText>
        </w:r>
        <w:r w:rsidRPr="0073760B" w:rsidDel="00DF3001">
          <w:rPr>
            <w:b/>
            <w:szCs w:val="24"/>
          </w:rPr>
          <w:delText xml:space="preserve"> pm, </w:delText>
        </w:r>
        <w:r w:rsidR="00B97B48" w:rsidRPr="0073760B" w:rsidDel="00DF3001">
          <w:rPr>
            <w:b/>
            <w:bCs/>
            <w:szCs w:val="24"/>
          </w:rPr>
          <w:delText>1</w:delText>
        </w:r>
        <w:r w:rsidR="004E4A88" w:rsidRPr="0073760B" w:rsidDel="00DF3001">
          <w:rPr>
            <w:b/>
            <w:bCs/>
            <w:szCs w:val="24"/>
          </w:rPr>
          <w:delText>2</w:delText>
        </w:r>
        <w:r w:rsidR="00B97B48" w:rsidRPr="0073760B" w:rsidDel="00DF3001">
          <w:rPr>
            <w:b/>
            <w:bCs/>
            <w:szCs w:val="24"/>
          </w:rPr>
          <w:delText xml:space="preserve"> </w:delText>
        </w:r>
        <w:r w:rsidR="006E3824" w:rsidRPr="0073760B" w:rsidDel="00DF3001">
          <w:rPr>
            <w:b/>
            <w:bCs/>
            <w:szCs w:val="24"/>
          </w:rPr>
          <w:delText>March</w:delText>
        </w:r>
        <w:r w:rsidRPr="0073760B" w:rsidDel="00DF3001">
          <w:rPr>
            <w:b/>
            <w:bCs/>
            <w:szCs w:val="24"/>
          </w:rPr>
          <w:delText xml:space="preserve"> (</w:delText>
        </w:r>
        <w:r w:rsidR="004E4A88" w:rsidRPr="0073760B" w:rsidDel="00DF3001">
          <w:rPr>
            <w:b/>
            <w:bCs/>
            <w:szCs w:val="24"/>
          </w:rPr>
          <w:delText>Fri</w:delText>
        </w:r>
        <w:r w:rsidR="00E742E4" w:rsidRPr="0073760B" w:rsidDel="00DF3001">
          <w:rPr>
            <w:b/>
            <w:bCs/>
            <w:szCs w:val="24"/>
          </w:rPr>
          <w:delText>day</w:delText>
        </w:r>
        <w:r w:rsidR="00B97B48" w:rsidRPr="0073760B" w:rsidDel="00DF3001">
          <w:rPr>
            <w:b/>
            <w:bCs/>
            <w:szCs w:val="24"/>
          </w:rPr>
          <w:delText>)</w:delText>
        </w:r>
        <w:r w:rsidRPr="0073760B" w:rsidDel="00DF3001">
          <w:rPr>
            <w:b/>
            <w:szCs w:val="24"/>
          </w:rPr>
          <w:delText xml:space="preserve">.  </w:delText>
        </w:r>
      </w:del>
    </w:p>
    <w:p w14:paraId="71D190DA" w14:textId="5F850268" w:rsidR="00647750" w:rsidRPr="0073760B" w:rsidDel="00DF3001" w:rsidRDefault="00647750" w:rsidP="00DF5570">
      <w:pPr>
        <w:widowControl w:val="0"/>
        <w:jc w:val="center"/>
        <w:rPr>
          <w:del w:id="16" w:author="Katie Lauck" w:date="2021-03-12T16:15:00Z"/>
          <w:b/>
          <w:bCs/>
          <w:szCs w:val="24"/>
        </w:rPr>
        <w:pPrChange w:id="17" w:author="Katie Lauck" w:date="2021-03-12T16:17:00Z">
          <w:pPr/>
        </w:pPrChange>
      </w:pPr>
    </w:p>
    <w:p w14:paraId="0FAEEF0A" w14:textId="5025C28F" w:rsidR="002076B9" w:rsidRPr="0073760B" w:rsidDel="00DF3001" w:rsidRDefault="002076B9" w:rsidP="00DF5570">
      <w:pPr>
        <w:widowControl w:val="0"/>
        <w:jc w:val="center"/>
        <w:rPr>
          <w:del w:id="18" w:author="Katie Lauck" w:date="2021-03-12T16:15:00Z"/>
          <w:szCs w:val="24"/>
        </w:rPr>
        <w:pPrChange w:id="19" w:author="Katie Lauck" w:date="2021-03-12T16:17:00Z">
          <w:pPr/>
        </w:pPrChange>
      </w:pPr>
      <w:del w:id="20" w:author="Katie Lauck" w:date="2021-03-12T16:15:00Z">
        <w:r w:rsidRPr="0073760B" w:rsidDel="00DF3001">
          <w:rPr>
            <w:b/>
            <w:bCs/>
            <w:szCs w:val="24"/>
          </w:rPr>
          <w:delText>Proposal Preparation</w:delText>
        </w:r>
        <w:r w:rsidRPr="0073760B" w:rsidDel="00DF3001">
          <w:rPr>
            <w:szCs w:val="24"/>
          </w:rPr>
          <w:delText xml:space="preserve">—Proposals are </w:delText>
        </w:r>
        <w:r w:rsidRPr="0073760B" w:rsidDel="00DF3001">
          <w:rPr>
            <w:szCs w:val="24"/>
            <w:u w:val="single"/>
          </w:rPr>
          <w:delText>limited to two pages</w:delText>
        </w:r>
        <w:r w:rsidR="00B97B9F" w:rsidRPr="0073760B" w:rsidDel="00DF3001">
          <w:rPr>
            <w:szCs w:val="24"/>
          </w:rPr>
          <w:delText xml:space="preserve"> (1” margins, </w:delText>
        </w:r>
        <w:r w:rsidR="00243626" w:rsidRPr="0073760B" w:rsidDel="00DF3001">
          <w:rPr>
            <w:szCs w:val="24"/>
          </w:rPr>
          <w:delText xml:space="preserve">Times New Roman </w:delText>
        </w:r>
        <w:r w:rsidR="00B97B9F" w:rsidRPr="0073760B" w:rsidDel="00DF3001">
          <w:rPr>
            <w:szCs w:val="24"/>
          </w:rPr>
          <w:delText>1</w:delText>
        </w:r>
        <w:r w:rsidR="00243626" w:rsidRPr="0073760B" w:rsidDel="00DF3001">
          <w:rPr>
            <w:szCs w:val="24"/>
          </w:rPr>
          <w:delText>2</w:delText>
        </w:r>
        <w:r w:rsidR="00B97B9F" w:rsidRPr="0073760B" w:rsidDel="00DF3001">
          <w:rPr>
            <w:szCs w:val="24"/>
          </w:rPr>
          <w:delText xml:space="preserve"> p</w:delText>
        </w:r>
        <w:r w:rsidR="002B4975" w:rsidRPr="0073760B" w:rsidDel="00DF3001">
          <w:rPr>
            <w:szCs w:val="24"/>
          </w:rPr>
          <w:delText>oin</w:delText>
        </w:r>
        <w:r w:rsidR="00B97B9F" w:rsidRPr="0073760B" w:rsidDel="00DF3001">
          <w:rPr>
            <w:szCs w:val="24"/>
          </w:rPr>
          <w:delText>t font; l</w:delText>
        </w:r>
        <w:r w:rsidR="00490B51" w:rsidRPr="0073760B" w:rsidDel="00DF3001">
          <w:rPr>
            <w:szCs w:val="24"/>
          </w:rPr>
          <w:delText>iterature cited</w:delText>
        </w:r>
        <w:r w:rsidR="00C4670F" w:rsidRPr="0073760B" w:rsidDel="00DF3001">
          <w:rPr>
            <w:szCs w:val="24"/>
          </w:rPr>
          <w:delText xml:space="preserve"> and budget</w:delText>
        </w:r>
        <w:r w:rsidR="00490B51" w:rsidRPr="0073760B" w:rsidDel="00DF3001">
          <w:rPr>
            <w:szCs w:val="24"/>
          </w:rPr>
          <w:delText xml:space="preserve"> not included)</w:delText>
        </w:r>
        <w:r w:rsidRPr="0073760B" w:rsidDel="00DF3001">
          <w:rPr>
            <w:szCs w:val="24"/>
          </w:rPr>
          <w:delText xml:space="preserve">, and should include:  </w:delText>
        </w:r>
      </w:del>
    </w:p>
    <w:p w14:paraId="4514FF37" w14:textId="53A5BD4B" w:rsidR="002076B9" w:rsidRPr="0073760B" w:rsidDel="00DF3001" w:rsidRDefault="002076B9" w:rsidP="00DF5570">
      <w:pPr>
        <w:widowControl w:val="0"/>
        <w:jc w:val="center"/>
        <w:rPr>
          <w:del w:id="21" w:author="Katie Lauck" w:date="2021-03-12T16:15:00Z"/>
          <w:szCs w:val="24"/>
        </w:rPr>
        <w:pPrChange w:id="22" w:author="Katie Lauck" w:date="2021-03-12T16:17:00Z">
          <w:pPr/>
        </w:pPrChange>
      </w:pPr>
    </w:p>
    <w:p w14:paraId="518FBDBE" w14:textId="1241050A" w:rsidR="002076B9" w:rsidRPr="0073760B" w:rsidDel="00DF3001" w:rsidRDefault="002076B9" w:rsidP="00DF5570">
      <w:pPr>
        <w:widowControl w:val="0"/>
        <w:numPr>
          <w:ilvl w:val="1"/>
          <w:numId w:val="1"/>
        </w:numPr>
        <w:spacing w:after="120"/>
        <w:ind w:left="720"/>
        <w:jc w:val="center"/>
        <w:rPr>
          <w:del w:id="23" w:author="Katie Lauck" w:date="2021-03-12T16:15:00Z"/>
          <w:szCs w:val="24"/>
        </w:rPr>
        <w:pPrChange w:id="24" w:author="Katie Lauck" w:date="2021-03-12T16:17:00Z">
          <w:pPr>
            <w:numPr>
              <w:ilvl w:val="1"/>
              <w:numId w:val="1"/>
            </w:numPr>
            <w:spacing w:after="120"/>
            <w:ind w:left="720" w:hanging="360"/>
          </w:pPr>
        </w:pPrChange>
      </w:pPr>
      <w:del w:id="25" w:author="Katie Lauck" w:date="2021-03-12T16:15:00Z">
        <w:r w:rsidRPr="0073760B" w:rsidDel="00DF3001">
          <w:rPr>
            <w:szCs w:val="24"/>
          </w:rPr>
          <w:delText xml:space="preserve">Title </w:delText>
        </w:r>
      </w:del>
    </w:p>
    <w:p w14:paraId="126EF6EC" w14:textId="04A9E198" w:rsidR="002076B9" w:rsidRPr="0073760B" w:rsidDel="00DF3001" w:rsidRDefault="002076B9" w:rsidP="00DF5570">
      <w:pPr>
        <w:widowControl w:val="0"/>
        <w:numPr>
          <w:ilvl w:val="1"/>
          <w:numId w:val="1"/>
        </w:numPr>
        <w:spacing w:after="120"/>
        <w:ind w:left="720"/>
        <w:jc w:val="center"/>
        <w:rPr>
          <w:del w:id="26" w:author="Katie Lauck" w:date="2021-03-12T16:15:00Z"/>
          <w:szCs w:val="24"/>
        </w:rPr>
        <w:pPrChange w:id="27" w:author="Katie Lauck" w:date="2021-03-12T16:17:00Z">
          <w:pPr>
            <w:numPr>
              <w:ilvl w:val="1"/>
              <w:numId w:val="1"/>
            </w:numPr>
            <w:spacing w:after="120"/>
            <w:ind w:left="720" w:hanging="360"/>
          </w:pPr>
        </w:pPrChange>
      </w:pPr>
      <w:del w:id="28" w:author="Katie Lauck" w:date="2021-03-12T16:15:00Z">
        <w:r w:rsidRPr="0073760B" w:rsidDel="00DF3001">
          <w:rPr>
            <w:szCs w:val="24"/>
          </w:rPr>
          <w:delText>Investigators (</w:delText>
        </w:r>
        <w:r w:rsidRPr="0073760B" w:rsidDel="00DF3001">
          <w:rPr>
            <w:szCs w:val="24"/>
            <w:u w:val="single"/>
          </w:rPr>
          <w:delText>the PI must be a WFCB faculty</w:delText>
        </w:r>
        <w:r w:rsidR="005D5CFA" w:rsidRPr="0073760B" w:rsidDel="00DF3001">
          <w:rPr>
            <w:szCs w:val="24"/>
            <w:u w:val="single"/>
          </w:rPr>
          <w:delText xml:space="preserve"> member</w:delText>
        </w:r>
        <w:r w:rsidRPr="0073760B" w:rsidDel="00DF3001">
          <w:rPr>
            <w:szCs w:val="24"/>
          </w:rPr>
          <w:delText>)</w:delText>
        </w:r>
      </w:del>
    </w:p>
    <w:p w14:paraId="4603677E" w14:textId="2EC7F7C9" w:rsidR="002076B9" w:rsidRPr="0073760B" w:rsidDel="00DF3001" w:rsidRDefault="002076B9" w:rsidP="00DF5570">
      <w:pPr>
        <w:widowControl w:val="0"/>
        <w:numPr>
          <w:ilvl w:val="1"/>
          <w:numId w:val="1"/>
        </w:numPr>
        <w:spacing w:after="120"/>
        <w:ind w:left="720"/>
        <w:jc w:val="center"/>
        <w:rPr>
          <w:del w:id="29" w:author="Katie Lauck" w:date="2021-03-12T16:15:00Z"/>
          <w:szCs w:val="24"/>
        </w:rPr>
        <w:pPrChange w:id="30" w:author="Katie Lauck" w:date="2021-03-12T16:17:00Z">
          <w:pPr>
            <w:numPr>
              <w:ilvl w:val="1"/>
              <w:numId w:val="1"/>
            </w:numPr>
            <w:spacing w:after="120"/>
            <w:ind w:left="720" w:hanging="360"/>
          </w:pPr>
        </w:pPrChange>
      </w:pPr>
      <w:del w:id="31" w:author="Katie Lauck" w:date="2021-03-12T16:15:00Z">
        <w:r w:rsidRPr="0073760B" w:rsidDel="00DF3001">
          <w:rPr>
            <w:szCs w:val="24"/>
          </w:rPr>
          <w:delText>Background summary, concluding with objectives or hypotheses</w:delText>
        </w:r>
      </w:del>
    </w:p>
    <w:p w14:paraId="0BA6299D" w14:textId="7E3B2482" w:rsidR="002076B9" w:rsidRPr="0073760B" w:rsidDel="00DF3001" w:rsidRDefault="002076B9" w:rsidP="00DF5570">
      <w:pPr>
        <w:widowControl w:val="0"/>
        <w:numPr>
          <w:ilvl w:val="1"/>
          <w:numId w:val="1"/>
        </w:numPr>
        <w:spacing w:after="120"/>
        <w:ind w:left="720"/>
        <w:jc w:val="center"/>
        <w:rPr>
          <w:del w:id="32" w:author="Katie Lauck" w:date="2021-03-12T16:15:00Z"/>
          <w:szCs w:val="24"/>
        </w:rPr>
        <w:pPrChange w:id="33" w:author="Katie Lauck" w:date="2021-03-12T16:17:00Z">
          <w:pPr>
            <w:numPr>
              <w:ilvl w:val="1"/>
              <w:numId w:val="1"/>
            </w:numPr>
            <w:spacing w:after="120"/>
            <w:ind w:left="720" w:hanging="360"/>
          </w:pPr>
        </w:pPrChange>
      </w:pPr>
      <w:del w:id="34" w:author="Katie Lauck" w:date="2021-03-12T16:15:00Z">
        <w:r w:rsidRPr="0073760B" w:rsidDel="00DF3001">
          <w:rPr>
            <w:szCs w:val="24"/>
          </w:rPr>
          <w:delText>Methods summary</w:delText>
        </w:r>
      </w:del>
    </w:p>
    <w:p w14:paraId="0097218A" w14:textId="677D5FBE" w:rsidR="002076B9" w:rsidRPr="0073760B" w:rsidDel="00DF3001" w:rsidRDefault="002076B9" w:rsidP="00DF5570">
      <w:pPr>
        <w:widowControl w:val="0"/>
        <w:numPr>
          <w:ilvl w:val="1"/>
          <w:numId w:val="1"/>
        </w:numPr>
        <w:spacing w:after="120"/>
        <w:ind w:left="720"/>
        <w:jc w:val="center"/>
        <w:rPr>
          <w:del w:id="35" w:author="Katie Lauck" w:date="2021-03-12T16:15:00Z"/>
          <w:szCs w:val="24"/>
        </w:rPr>
        <w:pPrChange w:id="36" w:author="Katie Lauck" w:date="2021-03-12T16:17:00Z">
          <w:pPr>
            <w:numPr>
              <w:ilvl w:val="1"/>
              <w:numId w:val="1"/>
            </w:numPr>
            <w:spacing w:after="120"/>
            <w:ind w:left="720" w:hanging="360"/>
          </w:pPr>
        </w:pPrChange>
      </w:pPr>
      <w:del w:id="37" w:author="Katie Lauck" w:date="2021-03-12T16:15:00Z">
        <w:r w:rsidRPr="0073760B" w:rsidDel="00DF3001">
          <w:rPr>
            <w:szCs w:val="24"/>
          </w:rPr>
          <w:delText>Justification summary</w:delText>
        </w:r>
      </w:del>
    </w:p>
    <w:p w14:paraId="40EE52C5" w14:textId="7E5687D2" w:rsidR="00C753C0" w:rsidRPr="0073760B" w:rsidDel="00DF3001" w:rsidRDefault="002076B9" w:rsidP="00DF5570">
      <w:pPr>
        <w:widowControl w:val="0"/>
        <w:numPr>
          <w:ilvl w:val="1"/>
          <w:numId w:val="1"/>
        </w:numPr>
        <w:spacing w:after="120"/>
        <w:ind w:left="720"/>
        <w:jc w:val="center"/>
        <w:rPr>
          <w:del w:id="38" w:author="Katie Lauck" w:date="2021-03-12T16:15:00Z"/>
          <w:szCs w:val="24"/>
        </w:rPr>
        <w:pPrChange w:id="39" w:author="Katie Lauck" w:date="2021-03-12T16:17:00Z">
          <w:pPr>
            <w:numPr>
              <w:ilvl w:val="1"/>
              <w:numId w:val="1"/>
            </w:numPr>
            <w:spacing w:after="120"/>
            <w:ind w:left="720" w:hanging="360"/>
          </w:pPr>
        </w:pPrChange>
      </w:pPr>
      <w:del w:id="40" w:author="Katie Lauck" w:date="2021-03-12T16:15:00Z">
        <w:r w:rsidRPr="0073760B" w:rsidDel="00DF3001">
          <w:rPr>
            <w:szCs w:val="24"/>
          </w:rPr>
          <w:delText xml:space="preserve">Budget, with </w:delText>
        </w:r>
        <w:r w:rsidR="00490B51" w:rsidRPr="0073760B" w:rsidDel="00DF3001">
          <w:rPr>
            <w:szCs w:val="24"/>
          </w:rPr>
          <w:delText xml:space="preserve">justification and </w:delText>
        </w:r>
        <w:r w:rsidRPr="0073760B" w:rsidDel="00DF3001">
          <w:rPr>
            <w:szCs w:val="24"/>
          </w:rPr>
          <w:delText>explanation of other funds available for the project</w:delText>
        </w:r>
      </w:del>
    </w:p>
    <w:p w14:paraId="11EA2CC8" w14:textId="01B434A1" w:rsidR="002076B9" w:rsidRPr="0073760B" w:rsidDel="00DF3001" w:rsidRDefault="002076B9" w:rsidP="00DF5570">
      <w:pPr>
        <w:widowControl w:val="0"/>
        <w:numPr>
          <w:ilvl w:val="1"/>
          <w:numId w:val="1"/>
        </w:numPr>
        <w:spacing w:after="120"/>
        <w:ind w:left="720"/>
        <w:jc w:val="center"/>
        <w:rPr>
          <w:del w:id="41" w:author="Katie Lauck" w:date="2021-03-12T16:15:00Z"/>
          <w:szCs w:val="24"/>
        </w:rPr>
        <w:pPrChange w:id="42" w:author="Katie Lauck" w:date="2021-03-12T16:17:00Z">
          <w:pPr>
            <w:numPr>
              <w:ilvl w:val="1"/>
              <w:numId w:val="1"/>
            </w:numPr>
            <w:spacing w:after="120"/>
            <w:ind w:left="720" w:hanging="360"/>
          </w:pPr>
        </w:pPrChange>
      </w:pPr>
      <w:del w:id="43" w:author="Katie Lauck" w:date="2021-03-12T16:15:00Z">
        <w:r w:rsidRPr="0073760B" w:rsidDel="00DF3001">
          <w:rPr>
            <w:szCs w:val="24"/>
          </w:rPr>
          <w:delText xml:space="preserve">Written agreement, signed by the PI, that </w:delText>
        </w:r>
        <w:r w:rsidR="00C31A55" w:rsidRPr="0073760B" w:rsidDel="00DF3001">
          <w:rPr>
            <w:szCs w:val="24"/>
          </w:rPr>
          <w:delText xml:space="preserve">1) </w:delText>
        </w:r>
        <w:r w:rsidRPr="0073760B" w:rsidDel="00DF3001">
          <w:rPr>
            <w:szCs w:val="24"/>
          </w:rPr>
          <w:delText>all funds awarded will be expended</w:delText>
        </w:r>
        <w:r w:rsidR="005D5CFA" w:rsidRPr="0073760B" w:rsidDel="00DF3001">
          <w:rPr>
            <w:szCs w:val="24"/>
          </w:rPr>
          <w:delText xml:space="preserve"> by </w:delText>
        </w:r>
        <w:r w:rsidR="004E4A88" w:rsidRPr="0073760B" w:rsidDel="00DF3001">
          <w:rPr>
            <w:szCs w:val="24"/>
          </w:rPr>
          <w:delText>1 March 2022</w:delText>
        </w:r>
        <w:r w:rsidRPr="0073760B" w:rsidDel="00DF3001">
          <w:rPr>
            <w:szCs w:val="24"/>
          </w:rPr>
          <w:delText xml:space="preserve">, </w:delText>
        </w:r>
        <w:r w:rsidR="00C31A55" w:rsidRPr="0073760B" w:rsidDel="00DF3001">
          <w:rPr>
            <w:szCs w:val="24"/>
          </w:rPr>
          <w:delText xml:space="preserve">and that 2) a </w:delText>
        </w:r>
        <w:r w:rsidR="002B4975" w:rsidRPr="0073760B" w:rsidDel="00DF3001">
          <w:rPr>
            <w:szCs w:val="24"/>
          </w:rPr>
          <w:delText>thank-y</w:delText>
        </w:r>
        <w:r w:rsidRPr="0073760B" w:rsidDel="00DF3001">
          <w:rPr>
            <w:szCs w:val="24"/>
          </w:rPr>
          <w:delText>ou letter to the</w:delText>
        </w:r>
        <w:r w:rsidR="00C753C0" w:rsidRPr="0073760B" w:rsidDel="00DF3001">
          <w:rPr>
            <w:szCs w:val="24"/>
          </w:rPr>
          <w:delText xml:space="preserve"> </w:delText>
        </w:r>
        <w:r w:rsidRPr="0073760B" w:rsidDel="00DF3001">
          <w:rPr>
            <w:szCs w:val="24"/>
          </w:rPr>
          <w:delText>Selma Herr family</w:delText>
        </w:r>
        <w:r w:rsidR="00E742E4" w:rsidRPr="0073760B" w:rsidDel="00DF3001">
          <w:rPr>
            <w:szCs w:val="24"/>
          </w:rPr>
          <w:delText xml:space="preserve">, </w:delText>
        </w:r>
        <w:r w:rsidRPr="0073760B" w:rsidDel="00DF3001">
          <w:rPr>
            <w:szCs w:val="24"/>
          </w:rPr>
          <w:delText>explaining the pro</w:delText>
        </w:r>
        <w:r w:rsidR="00C31A55" w:rsidRPr="0073760B" w:rsidDel="00DF3001">
          <w:rPr>
            <w:szCs w:val="24"/>
          </w:rPr>
          <w:delText>ject’s results and value, and</w:delText>
        </w:r>
        <w:r w:rsidRPr="0073760B" w:rsidDel="00DF3001">
          <w:rPr>
            <w:szCs w:val="24"/>
          </w:rPr>
          <w:delText xml:space="preserve"> </w:delText>
        </w:r>
        <w:r w:rsidR="00C31A55" w:rsidRPr="0073760B" w:rsidDel="00DF3001">
          <w:rPr>
            <w:szCs w:val="24"/>
          </w:rPr>
          <w:delText xml:space="preserve">3) </w:delText>
        </w:r>
        <w:r w:rsidRPr="0073760B" w:rsidDel="00DF3001">
          <w:rPr>
            <w:szCs w:val="24"/>
          </w:rPr>
          <w:delText xml:space="preserve">a project summary, including accounting of funds expended, will be </w:delText>
        </w:r>
        <w:r w:rsidR="00C31A55" w:rsidRPr="0073760B" w:rsidDel="00DF3001">
          <w:rPr>
            <w:szCs w:val="24"/>
          </w:rPr>
          <w:delText>submitted to the Endowment</w:delText>
        </w:r>
        <w:r w:rsidR="001F41E5" w:rsidRPr="0073760B" w:rsidDel="00DF3001">
          <w:rPr>
            <w:szCs w:val="24"/>
          </w:rPr>
          <w:delText xml:space="preserve"> Committee Chair by 1 March 2022</w:delText>
        </w:r>
        <w:r w:rsidRPr="0073760B" w:rsidDel="00DF3001">
          <w:rPr>
            <w:szCs w:val="24"/>
          </w:rPr>
          <w:delText>.</w:delText>
        </w:r>
      </w:del>
    </w:p>
    <w:p w14:paraId="5FC4B219" w14:textId="7953AB73" w:rsidR="002076B9" w:rsidRPr="0073760B" w:rsidDel="00DF3001" w:rsidRDefault="002076B9" w:rsidP="00DF5570">
      <w:pPr>
        <w:widowControl w:val="0"/>
        <w:jc w:val="center"/>
        <w:rPr>
          <w:del w:id="44" w:author="Katie Lauck" w:date="2021-03-12T16:15:00Z"/>
          <w:szCs w:val="24"/>
        </w:rPr>
        <w:pPrChange w:id="45" w:author="Katie Lauck" w:date="2021-03-12T16:17:00Z">
          <w:pPr/>
        </w:pPrChange>
      </w:pPr>
    </w:p>
    <w:p w14:paraId="17F140D3" w14:textId="2DC7F1DC" w:rsidR="00C753C0" w:rsidRPr="0073760B" w:rsidDel="00DF3001" w:rsidRDefault="00C753C0" w:rsidP="00DF5570">
      <w:pPr>
        <w:widowControl w:val="0"/>
        <w:ind w:firstLine="360"/>
        <w:jc w:val="center"/>
        <w:outlineLvl w:val="0"/>
        <w:rPr>
          <w:del w:id="46" w:author="Katie Lauck" w:date="2021-03-12T16:15:00Z"/>
          <w:i/>
          <w:szCs w:val="24"/>
        </w:rPr>
        <w:pPrChange w:id="47" w:author="Katie Lauck" w:date="2021-03-12T16:17:00Z">
          <w:pPr>
            <w:ind w:firstLine="360"/>
            <w:jc w:val="center"/>
            <w:outlineLvl w:val="0"/>
          </w:pPr>
        </w:pPrChange>
      </w:pPr>
      <w:del w:id="48" w:author="Katie Lauck" w:date="2021-03-12T16:15:00Z">
        <w:r w:rsidRPr="0073760B" w:rsidDel="00DF3001">
          <w:rPr>
            <w:i/>
            <w:szCs w:val="24"/>
          </w:rPr>
          <w:delText xml:space="preserve">Please use </w:delText>
        </w:r>
        <w:r w:rsidR="004105F8" w:rsidRPr="0073760B" w:rsidDel="00DF3001">
          <w:rPr>
            <w:i/>
            <w:szCs w:val="24"/>
          </w:rPr>
          <w:delText>the form on the following page as a template for your proposal.</w:delText>
        </w:r>
      </w:del>
    </w:p>
    <w:p w14:paraId="1D50AD08" w14:textId="6A965E29" w:rsidR="00C753C0" w:rsidRPr="0073760B" w:rsidDel="00DF3001" w:rsidRDefault="00C753C0" w:rsidP="00DF5570">
      <w:pPr>
        <w:widowControl w:val="0"/>
        <w:jc w:val="center"/>
        <w:rPr>
          <w:del w:id="49" w:author="Katie Lauck" w:date="2021-03-12T16:15:00Z"/>
          <w:szCs w:val="24"/>
        </w:rPr>
        <w:pPrChange w:id="50" w:author="Katie Lauck" w:date="2021-03-12T16:17:00Z">
          <w:pPr/>
        </w:pPrChange>
      </w:pPr>
    </w:p>
    <w:p w14:paraId="3B0ABF3C" w14:textId="438C78C2" w:rsidR="002076B9" w:rsidRPr="0073760B" w:rsidDel="00DF3001" w:rsidRDefault="002076B9" w:rsidP="00DF5570">
      <w:pPr>
        <w:widowControl w:val="0"/>
        <w:jc w:val="center"/>
        <w:rPr>
          <w:del w:id="51" w:author="Katie Lauck" w:date="2021-03-12T16:15:00Z"/>
          <w:szCs w:val="24"/>
        </w:rPr>
        <w:pPrChange w:id="52" w:author="Katie Lauck" w:date="2021-03-12T16:17:00Z">
          <w:pPr/>
        </w:pPrChange>
      </w:pPr>
      <w:del w:id="53" w:author="Katie Lauck" w:date="2021-03-12T16:15:00Z">
        <w:r w:rsidRPr="0073760B" w:rsidDel="00DF3001">
          <w:rPr>
            <w:b/>
            <w:bCs/>
            <w:szCs w:val="24"/>
          </w:rPr>
          <w:delText>Supporting Documents</w:delText>
        </w:r>
        <w:r w:rsidRPr="0073760B" w:rsidDel="00DF3001">
          <w:rPr>
            <w:szCs w:val="24"/>
          </w:rPr>
          <w:delText xml:space="preserve">—Include project </w:delText>
        </w:r>
        <w:r w:rsidR="00C31A55" w:rsidRPr="0073760B" w:rsidDel="00DF3001">
          <w:rPr>
            <w:szCs w:val="24"/>
          </w:rPr>
          <w:delText>summaries and Herr family thank-</w:delText>
        </w:r>
        <w:r w:rsidRPr="0073760B" w:rsidDel="00DF3001">
          <w:rPr>
            <w:szCs w:val="24"/>
          </w:rPr>
          <w:delText xml:space="preserve">you letters </w:delText>
        </w:r>
        <w:r w:rsidR="00C31A55" w:rsidRPr="0073760B" w:rsidDel="00DF3001">
          <w:rPr>
            <w:szCs w:val="24"/>
          </w:rPr>
          <w:delText>for continuing projects</w:delText>
        </w:r>
        <w:r w:rsidRPr="0073760B" w:rsidDel="00DF3001">
          <w:rPr>
            <w:szCs w:val="24"/>
          </w:rPr>
          <w:delText>.</w:delText>
        </w:r>
      </w:del>
    </w:p>
    <w:p w14:paraId="26572489" w14:textId="7F018A75" w:rsidR="002076B9" w:rsidRPr="0073760B" w:rsidDel="00DF3001" w:rsidRDefault="002076B9" w:rsidP="00DF5570">
      <w:pPr>
        <w:widowControl w:val="0"/>
        <w:jc w:val="center"/>
        <w:rPr>
          <w:del w:id="54" w:author="Katie Lauck" w:date="2021-03-12T16:15:00Z"/>
          <w:szCs w:val="24"/>
        </w:rPr>
        <w:pPrChange w:id="55" w:author="Katie Lauck" w:date="2021-03-12T16:17:00Z">
          <w:pPr/>
        </w:pPrChange>
      </w:pPr>
    </w:p>
    <w:p w14:paraId="78215709" w14:textId="69C8C9E2" w:rsidR="002076B9" w:rsidRPr="0073760B" w:rsidDel="00DF3001" w:rsidRDefault="002076B9" w:rsidP="00DF5570">
      <w:pPr>
        <w:widowControl w:val="0"/>
        <w:jc w:val="center"/>
        <w:outlineLvl w:val="0"/>
        <w:rPr>
          <w:del w:id="56" w:author="Katie Lauck" w:date="2021-03-12T16:15:00Z"/>
          <w:szCs w:val="24"/>
        </w:rPr>
        <w:pPrChange w:id="57" w:author="Katie Lauck" w:date="2021-03-12T16:17:00Z">
          <w:pPr>
            <w:outlineLvl w:val="0"/>
          </w:pPr>
        </w:pPrChange>
      </w:pPr>
      <w:del w:id="58" w:author="Katie Lauck" w:date="2021-03-12T16:15:00Z">
        <w:r w:rsidRPr="0073760B" w:rsidDel="00DF3001">
          <w:rPr>
            <w:b/>
            <w:bCs/>
            <w:szCs w:val="24"/>
          </w:rPr>
          <w:delText>Award Guidelines</w:delText>
        </w:r>
        <w:r w:rsidRPr="0073760B" w:rsidDel="00DF3001">
          <w:rPr>
            <w:szCs w:val="24"/>
          </w:rPr>
          <w:delText>:</w:delText>
        </w:r>
      </w:del>
    </w:p>
    <w:p w14:paraId="3214E81C" w14:textId="56F5C7F4" w:rsidR="002076B9" w:rsidRPr="0073760B" w:rsidDel="00DF3001" w:rsidRDefault="002076B9" w:rsidP="00DF5570">
      <w:pPr>
        <w:widowControl w:val="0"/>
        <w:jc w:val="center"/>
        <w:rPr>
          <w:del w:id="59" w:author="Katie Lauck" w:date="2021-03-12T16:15:00Z"/>
          <w:szCs w:val="24"/>
        </w:rPr>
        <w:pPrChange w:id="60" w:author="Katie Lauck" w:date="2021-03-12T16:17:00Z">
          <w:pPr/>
        </w:pPrChange>
      </w:pPr>
    </w:p>
    <w:p w14:paraId="67194D1E" w14:textId="05234785" w:rsidR="002076B9" w:rsidRPr="0073760B" w:rsidDel="00DF3001" w:rsidRDefault="002076B9" w:rsidP="00DF5570">
      <w:pPr>
        <w:widowControl w:val="0"/>
        <w:ind w:left="720"/>
        <w:jc w:val="center"/>
        <w:outlineLvl w:val="0"/>
        <w:rPr>
          <w:del w:id="61" w:author="Katie Lauck" w:date="2021-03-12T16:15:00Z"/>
          <w:szCs w:val="24"/>
        </w:rPr>
        <w:pPrChange w:id="62" w:author="Katie Lauck" w:date="2021-03-12T16:17:00Z">
          <w:pPr>
            <w:ind w:left="720"/>
            <w:outlineLvl w:val="0"/>
          </w:pPr>
        </w:pPrChange>
      </w:pPr>
      <w:del w:id="63" w:author="Katie Lauck" w:date="2021-03-12T16:15:00Z">
        <w:r w:rsidRPr="0073760B" w:rsidDel="00DF3001">
          <w:rPr>
            <w:szCs w:val="24"/>
          </w:rPr>
          <w:delText xml:space="preserve">Proposals should be </w:delText>
        </w:r>
        <w:r w:rsidRPr="0073760B" w:rsidDel="00DF3001">
          <w:rPr>
            <w:i/>
            <w:szCs w:val="24"/>
          </w:rPr>
          <w:delText>tightly</w:delText>
        </w:r>
        <w:r w:rsidRPr="0073760B" w:rsidDel="00DF3001">
          <w:rPr>
            <w:szCs w:val="24"/>
          </w:rPr>
          <w:delText xml:space="preserve"> focused on ornithological research</w:delText>
        </w:r>
        <w:r w:rsidR="007138A5" w:rsidRPr="0073760B" w:rsidDel="00DF3001">
          <w:rPr>
            <w:szCs w:val="24"/>
          </w:rPr>
          <w:delText>.</w:delText>
        </w:r>
      </w:del>
    </w:p>
    <w:p w14:paraId="50B054A9" w14:textId="357B624E" w:rsidR="005D5CFA" w:rsidRPr="0073760B" w:rsidDel="00DF3001" w:rsidRDefault="005D5CFA" w:rsidP="00DF5570">
      <w:pPr>
        <w:widowControl w:val="0"/>
        <w:ind w:left="720"/>
        <w:jc w:val="center"/>
        <w:rPr>
          <w:del w:id="64" w:author="Katie Lauck" w:date="2021-03-12T16:15:00Z"/>
          <w:szCs w:val="24"/>
        </w:rPr>
        <w:pPrChange w:id="65" w:author="Katie Lauck" w:date="2021-03-12T16:17:00Z">
          <w:pPr>
            <w:ind w:left="720"/>
          </w:pPr>
        </w:pPrChange>
      </w:pPr>
    </w:p>
    <w:p w14:paraId="17ACAC4B" w14:textId="27638273" w:rsidR="002076B9" w:rsidRPr="0073760B" w:rsidDel="00DF3001" w:rsidRDefault="00B064A7" w:rsidP="00DF5570">
      <w:pPr>
        <w:widowControl w:val="0"/>
        <w:ind w:left="720"/>
        <w:jc w:val="center"/>
        <w:rPr>
          <w:del w:id="66" w:author="Katie Lauck" w:date="2021-03-12T16:15:00Z"/>
          <w:szCs w:val="24"/>
        </w:rPr>
        <w:pPrChange w:id="67" w:author="Katie Lauck" w:date="2021-03-12T16:17:00Z">
          <w:pPr>
            <w:ind w:left="720"/>
          </w:pPr>
        </w:pPrChange>
      </w:pPr>
      <w:del w:id="68" w:author="Katie Lauck" w:date="2021-03-12T16:15:00Z">
        <w:r w:rsidRPr="0073760B" w:rsidDel="00DF3001">
          <w:rPr>
            <w:szCs w:val="24"/>
          </w:rPr>
          <w:delText xml:space="preserve">Awards will normally not </w:delText>
        </w:r>
        <w:r w:rsidR="002076B9" w:rsidRPr="0073760B" w:rsidDel="00DF3001">
          <w:rPr>
            <w:szCs w:val="24"/>
          </w:rPr>
          <w:delText>exceed $</w:delText>
        </w:r>
        <w:r w:rsidR="0012708B" w:rsidRPr="0073760B" w:rsidDel="00DF3001">
          <w:rPr>
            <w:szCs w:val="24"/>
          </w:rPr>
          <w:delText>3</w:delText>
        </w:r>
        <w:r w:rsidR="002076B9" w:rsidRPr="0073760B" w:rsidDel="00DF3001">
          <w:rPr>
            <w:szCs w:val="24"/>
          </w:rPr>
          <w:delText>000</w:delText>
        </w:r>
        <w:r w:rsidR="00FE337C" w:rsidRPr="0073760B" w:rsidDel="00DF3001">
          <w:rPr>
            <w:szCs w:val="24"/>
          </w:rPr>
          <w:delText>.</w:delText>
        </w:r>
      </w:del>
    </w:p>
    <w:p w14:paraId="565A6501" w14:textId="2F902DD3" w:rsidR="002076B9" w:rsidRPr="0073760B" w:rsidDel="00DF3001" w:rsidRDefault="002076B9" w:rsidP="00DF5570">
      <w:pPr>
        <w:widowControl w:val="0"/>
        <w:ind w:left="720"/>
        <w:jc w:val="center"/>
        <w:rPr>
          <w:del w:id="69" w:author="Katie Lauck" w:date="2021-03-12T16:15:00Z"/>
          <w:szCs w:val="24"/>
        </w:rPr>
        <w:pPrChange w:id="70" w:author="Katie Lauck" w:date="2021-03-12T16:17:00Z">
          <w:pPr>
            <w:ind w:left="720"/>
          </w:pPr>
        </w:pPrChange>
      </w:pPr>
    </w:p>
    <w:p w14:paraId="64E1B433" w14:textId="39FAEE3D" w:rsidR="002076B9" w:rsidRPr="0073760B" w:rsidDel="00DF3001" w:rsidRDefault="002076B9" w:rsidP="00DF5570">
      <w:pPr>
        <w:widowControl w:val="0"/>
        <w:ind w:left="720"/>
        <w:jc w:val="center"/>
        <w:outlineLvl w:val="0"/>
        <w:rPr>
          <w:del w:id="71" w:author="Katie Lauck" w:date="2021-03-12T16:15:00Z"/>
          <w:szCs w:val="24"/>
        </w:rPr>
        <w:pPrChange w:id="72" w:author="Katie Lauck" w:date="2021-03-12T16:17:00Z">
          <w:pPr>
            <w:ind w:left="720"/>
            <w:outlineLvl w:val="0"/>
          </w:pPr>
        </w:pPrChange>
      </w:pPr>
      <w:del w:id="73" w:author="Katie Lauck" w:date="2021-03-12T16:15:00Z">
        <w:r w:rsidRPr="0073760B" w:rsidDel="00DF3001">
          <w:rPr>
            <w:szCs w:val="24"/>
          </w:rPr>
          <w:delText>Other funds available for</w:delText>
        </w:r>
        <w:r w:rsidR="007138A5" w:rsidRPr="0073760B" w:rsidDel="00DF3001">
          <w:rPr>
            <w:szCs w:val="24"/>
          </w:rPr>
          <w:delText xml:space="preserve"> the project will be considered.</w:delText>
        </w:r>
      </w:del>
    </w:p>
    <w:p w14:paraId="41CAE464" w14:textId="6A927558" w:rsidR="002076B9" w:rsidRPr="0073760B" w:rsidDel="00DF3001" w:rsidRDefault="002076B9" w:rsidP="00DF5570">
      <w:pPr>
        <w:widowControl w:val="0"/>
        <w:ind w:left="720"/>
        <w:jc w:val="center"/>
        <w:rPr>
          <w:del w:id="74" w:author="Katie Lauck" w:date="2021-03-12T16:15:00Z"/>
          <w:szCs w:val="24"/>
        </w:rPr>
        <w:pPrChange w:id="75" w:author="Katie Lauck" w:date="2021-03-12T16:17:00Z">
          <w:pPr>
            <w:ind w:left="720"/>
          </w:pPr>
        </w:pPrChange>
      </w:pPr>
    </w:p>
    <w:p w14:paraId="1FA89E55" w14:textId="05E0277E" w:rsidR="00727344" w:rsidRPr="0073760B" w:rsidDel="00DF3001" w:rsidRDefault="007B61D9" w:rsidP="00DF5570">
      <w:pPr>
        <w:widowControl w:val="0"/>
        <w:ind w:left="720"/>
        <w:jc w:val="center"/>
        <w:rPr>
          <w:del w:id="76" w:author="Katie Lauck" w:date="2021-03-12T16:15:00Z"/>
          <w:szCs w:val="24"/>
        </w:rPr>
        <w:pPrChange w:id="77" w:author="Katie Lauck" w:date="2021-03-12T16:17:00Z">
          <w:pPr>
            <w:ind w:left="720"/>
          </w:pPr>
        </w:pPrChange>
      </w:pPr>
      <w:del w:id="78" w:author="Katie Lauck" w:date="2021-03-12T16:15:00Z">
        <w:r w:rsidRPr="0073760B" w:rsidDel="00DF3001">
          <w:rPr>
            <w:szCs w:val="24"/>
          </w:rPr>
          <w:delText>Highest</w:delText>
        </w:r>
        <w:r w:rsidR="002076B9" w:rsidRPr="0073760B" w:rsidDel="00DF3001">
          <w:rPr>
            <w:szCs w:val="24"/>
          </w:rPr>
          <w:delText xml:space="preserve"> consideration will be given to WFCB students (grad or undergrad</w:delText>
        </w:r>
        <w:r w:rsidR="00394C16" w:rsidRPr="0073760B" w:rsidDel="00DF3001">
          <w:rPr>
            <w:szCs w:val="24"/>
          </w:rPr>
          <w:delText>).</w:delText>
        </w:r>
      </w:del>
    </w:p>
    <w:p w14:paraId="61251B1A" w14:textId="77777777" w:rsidR="00DF5570" w:rsidRDefault="00DF5570" w:rsidP="00DF5570">
      <w:pPr>
        <w:jc w:val="center"/>
        <w:outlineLvl w:val="0"/>
        <w:rPr>
          <w:ins w:id="79" w:author="Katie Lauck" w:date="2021-03-12T16:17:00Z"/>
          <w:b/>
          <w:bCs/>
        </w:rPr>
        <w:pPrChange w:id="80" w:author="Katie Lauck" w:date="2021-03-12T16:17:00Z">
          <w:pPr>
            <w:outlineLvl w:val="0"/>
          </w:pPr>
        </w:pPrChange>
      </w:pPr>
      <w:proofErr w:type="spellStart"/>
      <w:ins w:id="81" w:author="Katie Lauck" w:date="2021-03-12T16:17:00Z">
        <w:r>
          <w:rPr>
            <w:b/>
            <w:bCs/>
          </w:rPr>
          <w:t>Horodas</w:t>
        </w:r>
        <w:proofErr w:type="spellEnd"/>
        <w:r>
          <w:rPr>
            <w:b/>
            <w:bCs/>
          </w:rPr>
          <w:t xml:space="preserve"> Family Foundation for Conservation Research – Proposal</w:t>
        </w:r>
      </w:ins>
    </w:p>
    <w:p w14:paraId="22CED9BB" w14:textId="46FFDF44" w:rsidR="00727344" w:rsidRPr="0073760B" w:rsidDel="00DF5570" w:rsidRDefault="00727344" w:rsidP="009D0B5F">
      <w:pPr>
        <w:widowControl w:val="0"/>
        <w:jc w:val="center"/>
        <w:outlineLvl w:val="0"/>
        <w:rPr>
          <w:del w:id="82" w:author="Katie Lauck" w:date="2021-03-12T16:17:00Z"/>
          <w:b/>
          <w:bCs/>
          <w:szCs w:val="24"/>
        </w:rPr>
        <w:pPrChange w:id="83" w:author="Katie Lauck" w:date="2021-03-12T15:36:00Z">
          <w:pPr>
            <w:jc w:val="center"/>
            <w:outlineLvl w:val="0"/>
          </w:pPr>
        </w:pPrChange>
      </w:pPr>
      <w:del w:id="84" w:author="Katie Lauck" w:date="2021-03-12T16:15:00Z">
        <w:r w:rsidRPr="0073760B" w:rsidDel="00DF3001">
          <w:rPr>
            <w:szCs w:val="24"/>
          </w:rPr>
          <w:br w:type="page"/>
        </w:r>
      </w:del>
      <w:del w:id="85" w:author="Katie Lauck" w:date="2021-03-12T16:17:00Z">
        <w:r w:rsidRPr="0073760B" w:rsidDel="00DF5570">
          <w:rPr>
            <w:b/>
            <w:bCs/>
            <w:szCs w:val="24"/>
          </w:rPr>
          <w:delText>Selma Herr Fund for Ornithological Research – Proposal</w:delText>
        </w:r>
      </w:del>
    </w:p>
    <w:p w14:paraId="74838CE8" w14:textId="77777777" w:rsidR="00727344" w:rsidRPr="0073760B" w:rsidRDefault="00727344" w:rsidP="009D0B5F">
      <w:pPr>
        <w:widowControl w:val="0"/>
        <w:rPr>
          <w:b/>
          <w:bCs/>
          <w:szCs w:val="24"/>
        </w:rPr>
        <w:pPrChange w:id="86" w:author="Katie Lauck" w:date="2021-03-12T15:36:00Z">
          <w:pPr/>
        </w:pPrChange>
      </w:pPr>
    </w:p>
    <w:p w14:paraId="75C1A666" w14:textId="2D06DCDB" w:rsidR="00727344" w:rsidRPr="0073760B" w:rsidRDefault="00727344" w:rsidP="009D0B5F">
      <w:pPr>
        <w:widowControl w:val="0"/>
        <w:outlineLvl w:val="0"/>
        <w:rPr>
          <w:b/>
          <w:bCs/>
          <w:szCs w:val="24"/>
        </w:rPr>
        <w:pPrChange w:id="87" w:author="Katie Lauck" w:date="2021-03-12T15:36:00Z">
          <w:pPr>
            <w:outlineLvl w:val="0"/>
          </w:pPr>
        </w:pPrChange>
      </w:pPr>
      <w:commentRangeStart w:id="88"/>
      <w:r w:rsidRPr="0073760B">
        <w:rPr>
          <w:b/>
          <w:bCs/>
          <w:szCs w:val="24"/>
        </w:rPr>
        <w:t>Project Title</w:t>
      </w:r>
      <w:del w:id="89" w:author="Katie Lauck" w:date="2021-03-12T15:58:00Z">
        <w:r w:rsidRPr="0073760B" w:rsidDel="00AD27B2">
          <w:rPr>
            <w:b/>
            <w:bCs/>
            <w:szCs w:val="24"/>
          </w:rPr>
          <w:delText>:</w:delText>
        </w:r>
        <w:r w:rsidR="00E14065" w:rsidRPr="0073760B" w:rsidDel="00AD27B2">
          <w:rPr>
            <w:b/>
            <w:bCs/>
            <w:szCs w:val="24"/>
          </w:rPr>
          <w:delText xml:space="preserve"> </w:delText>
        </w:r>
        <w:commentRangeEnd w:id="88"/>
        <w:r w:rsidR="005960EA" w:rsidDel="00AD27B2">
          <w:rPr>
            <w:rStyle w:val="CommentReference"/>
          </w:rPr>
          <w:commentReference w:id="88"/>
        </w:r>
      </w:del>
      <w:ins w:id="90" w:author="Katie Lauck" w:date="2021-03-12T15:58:00Z">
        <w:r w:rsidR="00AD27B2" w:rsidRPr="0073760B">
          <w:rPr>
            <w:b/>
            <w:bCs/>
            <w:szCs w:val="24"/>
          </w:rPr>
          <w:t>:</w:t>
        </w:r>
        <w:r w:rsidR="00AD27B2">
          <w:rPr>
            <w:b/>
            <w:bCs/>
            <w:szCs w:val="24"/>
          </w:rPr>
          <w:t xml:space="preserve"> </w:t>
        </w:r>
      </w:ins>
      <w:ins w:id="91" w:author="Katie Lauck" w:date="2021-03-12T16:00:00Z">
        <w:r w:rsidR="00AD27B2">
          <w:rPr>
            <w:b/>
            <w:bCs/>
            <w:szCs w:val="24"/>
          </w:rPr>
          <w:t>Why do the effects of temperature on nestling growth and survival vary across land uses?</w:t>
        </w:r>
      </w:ins>
    </w:p>
    <w:p w14:paraId="21199CA7" w14:textId="77777777" w:rsidR="00727344" w:rsidRPr="0073760B" w:rsidRDefault="00727344" w:rsidP="009D0B5F">
      <w:pPr>
        <w:widowControl w:val="0"/>
        <w:outlineLvl w:val="0"/>
        <w:rPr>
          <w:b/>
          <w:bCs/>
          <w:szCs w:val="24"/>
        </w:rPr>
        <w:pPrChange w:id="92" w:author="Katie Lauck" w:date="2021-03-12T15:36:00Z">
          <w:pPr>
            <w:outlineLvl w:val="0"/>
          </w:pPr>
        </w:pPrChange>
      </w:pPr>
      <w:r w:rsidRPr="0073760B">
        <w:rPr>
          <w:b/>
          <w:bCs/>
          <w:szCs w:val="24"/>
        </w:rPr>
        <w:t>Applicant (WFCB PI Status):</w:t>
      </w:r>
      <w:r w:rsidR="00E14065" w:rsidRPr="0073760B">
        <w:rPr>
          <w:b/>
          <w:bCs/>
          <w:szCs w:val="24"/>
        </w:rPr>
        <w:t xml:space="preserve"> Daniel Karp</w:t>
      </w:r>
    </w:p>
    <w:p w14:paraId="6E9B8769" w14:textId="393CAFE4" w:rsidR="00727344" w:rsidRPr="0073760B" w:rsidRDefault="008A6B5B" w:rsidP="009D0B5F">
      <w:pPr>
        <w:widowControl w:val="0"/>
        <w:outlineLvl w:val="0"/>
        <w:rPr>
          <w:b/>
          <w:bCs/>
          <w:szCs w:val="24"/>
        </w:rPr>
        <w:pPrChange w:id="93" w:author="Katie Lauck" w:date="2021-03-12T15:36:00Z">
          <w:pPr>
            <w:outlineLvl w:val="0"/>
          </w:pPr>
        </w:pPrChange>
      </w:pPr>
      <w:ins w:id="94" w:author="Katie Lauck" w:date="2021-03-10T15:01:00Z">
        <w:r>
          <w:rPr>
            <w:b/>
            <w:bCs/>
            <w:noProof/>
            <w:szCs w:val="24"/>
          </w:rPr>
          <mc:AlternateContent>
            <mc:Choice Requires="wps">
              <w:drawing>
                <wp:anchor distT="0" distB="0" distL="114300" distR="114300" simplePos="0" relativeHeight="251659264" behindDoc="0" locked="0" layoutInCell="1" allowOverlap="1" wp14:anchorId="68347EB7" wp14:editId="29E44D56">
                  <wp:simplePos x="0" y="0"/>
                  <wp:positionH relativeFrom="column">
                    <wp:posOffset>2450926</wp:posOffset>
                  </wp:positionH>
                  <wp:positionV relativeFrom="paragraph">
                    <wp:posOffset>163256</wp:posOffset>
                  </wp:positionV>
                  <wp:extent cx="393192" cy="219456"/>
                  <wp:effectExtent l="19050" t="19050" r="26035" b="28575"/>
                  <wp:wrapNone/>
                  <wp:docPr id="1" name="Oval 1"/>
                  <wp:cNvGraphicFramePr/>
                  <a:graphic xmlns:a="http://schemas.openxmlformats.org/drawingml/2006/main">
                    <a:graphicData uri="http://schemas.microsoft.com/office/word/2010/wordprocessingShape">
                      <wps:wsp>
                        <wps:cNvSpPr/>
                        <wps:spPr>
                          <a:xfrm>
                            <a:off x="0" y="0"/>
                            <a:ext cx="393192" cy="219456"/>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28323" id="Oval 1" o:spid="_x0000_s1026" style="position:absolute;margin-left:193pt;margin-top:12.85pt;width:30.9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" filled="f" strokecolor="black [3213]" strokeweight="2.25pt">
                  <v:stroke joinstyle="miter"/>
                </v:oval>
              </w:pict>
            </mc:Fallback>
          </mc:AlternateContent>
        </w:r>
      </w:ins>
      <w:r w:rsidR="00727344" w:rsidRPr="0073760B">
        <w:rPr>
          <w:b/>
          <w:bCs/>
          <w:szCs w:val="24"/>
        </w:rPr>
        <w:t>Participants (degree objective if student):</w:t>
      </w:r>
      <w:r w:rsidR="00E14065" w:rsidRPr="0073760B">
        <w:rPr>
          <w:b/>
          <w:bCs/>
          <w:szCs w:val="24"/>
        </w:rPr>
        <w:t xml:space="preserve"> Katherine Lauck (PhD student)</w:t>
      </w:r>
    </w:p>
    <w:p w14:paraId="5FA6B1B1" w14:textId="70FC67E2" w:rsidR="00727344" w:rsidRPr="0073760B" w:rsidRDefault="00727344" w:rsidP="009D0B5F">
      <w:pPr>
        <w:widowControl w:val="0"/>
        <w:outlineLvl w:val="0"/>
        <w:rPr>
          <w:b/>
          <w:bCs/>
          <w:szCs w:val="24"/>
        </w:rPr>
        <w:pPrChange w:id="95" w:author="Katie Lauck" w:date="2021-03-12T15:36:00Z">
          <w:pPr>
            <w:outlineLvl w:val="0"/>
          </w:pPr>
        </w:pPrChange>
      </w:pPr>
      <w:r w:rsidRPr="0073760B">
        <w:rPr>
          <w:b/>
          <w:bCs/>
          <w:szCs w:val="24"/>
        </w:rPr>
        <w:t>Total Request:</w:t>
      </w:r>
      <w:ins w:id="96" w:author="Katie Lauck" w:date="2021-03-12T15:40:00Z">
        <w:r w:rsidR="004274B5">
          <w:rPr>
            <w:b/>
            <w:bCs/>
            <w:szCs w:val="24"/>
          </w:rPr>
          <w:t xml:space="preserve"> </w:t>
        </w:r>
      </w:ins>
      <w:ins w:id="97" w:author="Katie Lauck" w:date="2021-03-12T16:18:00Z">
        <w:r w:rsidR="00DF5570" w:rsidRPr="00D66F51">
          <w:rPr>
            <w:szCs w:val="24"/>
          </w:rPr>
          <w:t>$4922.99</w:t>
        </w:r>
      </w:ins>
      <w:del w:id="98" w:author="Katie Lauck" w:date="2021-03-12T15:40:00Z">
        <w:r w:rsidR="00BA60C4" w:rsidRPr="0073760B" w:rsidDel="004274B5">
          <w:rPr>
            <w:b/>
            <w:bCs/>
            <w:szCs w:val="24"/>
          </w:rPr>
          <w:tab/>
        </w:r>
      </w:del>
      <w:r w:rsidR="00BA60C4" w:rsidRPr="0073760B">
        <w:rPr>
          <w:b/>
          <w:bCs/>
          <w:szCs w:val="24"/>
        </w:rPr>
        <w:tab/>
      </w:r>
      <w:r w:rsidR="008C26D8">
        <w:rPr>
          <w:b/>
          <w:bCs/>
          <w:szCs w:val="24"/>
        </w:rPr>
        <w:t xml:space="preserve">                 </w:t>
      </w:r>
      <w:r w:rsidR="00BA60C4" w:rsidRPr="0073760B">
        <w:rPr>
          <w:b/>
          <w:bCs/>
          <w:szCs w:val="24"/>
        </w:rPr>
        <w:t xml:space="preserve"> </w:t>
      </w:r>
      <w:r w:rsidRPr="0073760B">
        <w:rPr>
          <w:b/>
          <w:bCs/>
          <w:szCs w:val="24"/>
        </w:rPr>
        <w:t>New</w:t>
      </w:r>
      <w:r w:rsidR="008C26D8">
        <w:rPr>
          <w:b/>
          <w:bCs/>
          <w:szCs w:val="24"/>
        </w:rPr>
        <w:t xml:space="preserve">   </w:t>
      </w:r>
      <w:r w:rsidRPr="0073760B">
        <w:rPr>
          <w:b/>
          <w:bCs/>
          <w:szCs w:val="24"/>
        </w:rPr>
        <w:t>/Continuing Funding Request</w:t>
      </w:r>
      <w:r w:rsidR="00BA60C4" w:rsidRPr="0073760B">
        <w:rPr>
          <w:b/>
          <w:bCs/>
          <w:szCs w:val="24"/>
        </w:rPr>
        <w:t xml:space="preserve"> (circle one)</w:t>
      </w:r>
    </w:p>
    <w:p w14:paraId="18FBB888" w14:textId="77777777" w:rsidR="00E14065" w:rsidRPr="0073760B" w:rsidRDefault="00E14065" w:rsidP="009D0B5F">
      <w:pPr>
        <w:widowControl w:val="0"/>
        <w:rPr>
          <w:b/>
          <w:bCs/>
          <w:i/>
          <w:iCs/>
          <w:szCs w:val="24"/>
        </w:rPr>
        <w:pPrChange w:id="99" w:author="Katie Lauck" w:date="2021-03-12T15:36:00Z">
          <w:pPr/>
        </w:pPrChange>
      </w:pPr>
      <w:commentRangeStart w:id="100"/>
      <w:r w:rsidRPr="0073760B">
        <w:rPr>
          <w:b/>
          <w:bCs/>
          <w:i/>
          <w:iCs/>
          <w:szCs w:val="24"/>
        </w:rPr>
        <w:t>Background</w:t>
      </w:r>
      <w:commentRangeEnd w:id="100"/>
      <w:r w:rsidR="00804E57">
        <w:rPr>
          <w:rStyle w:val="CommentReference"/>
        </w:rPr>
        <w:commentReference w:id="100"/>
      </w:r>
    </w:p>
    <w:p w14:paraId="1DEDF186" w14:textId="14D3EA79" w:rsidR="0079723C" w:rsidRDefault="00E621C1" w:rsidP="009D0B5F">
      <w:pPr>
        <w:pStyle w:val="NormalWeb"/>
        <w:widowControl w:val="0"/>
        <w:shd w:val="clear" w:color="auto" w:fill="FFFFFF"/>
        <w:spacing w:before="0" w:beforeAutospacing="0" w:after="0" w:afterAutospacing="0"/>
        <w:rPr>
          <w:ins w:id="101" w:author="Daniel S Karp" w:date="2021-03-10T11:44:00Z"/>
        </w:rPr>
        <w:pPrChange w:id="102" w:author="Katie Lauck" w:date="2021-03-12T15:36:00Z">
          <w:pPr>
            <w:pStyle w:val="NormalWeb"/>
            <w:shd w:val="clear" w:color="auto" w:fill="FFFFFF"/>
            <w:spacing w:before="0" w:beforeAutospacing="0" w:after="0" w:afterAutospacing="0"/>
          </w:pPr>
        </w:pPrChange>
      </w:pPr>
      <w:r>
        <w:rPr>
          <w:color w:val="000000"/>
        </w:rPr>
        <w:t>The interactive effects of climate change and h</w:t>
      </w:r>
      <w:r w:rsidR="006B22EE" w:rsidRPr="0073760B">
        <w:rPr>
          <w:color w:val="000000"/>
        </w:rPr>
        <w:t xml:space="preserve">abitat </w:t>
      </w:r>
      <w:r>
        <w:rPr>
          <w:color w:val="000000"/>
        </w:rPr>
        <w:t>conversion to agriculture</w:t>
      </w:r>
      <w:r w:rsidRPr="0073760B">
        <w:rPr>
          <w:color w:val="000000"/>
        </w:rPr>
        <w:t xml:space="preserve"> </w:t>
      </w:r>
      <w:r>
        <w:rPr>
          <w:color w:val="000000"/>
        </w:rPr>
        <w:t xml:space="preserve">constitute the primary threat to terrestrial wildlife </w:t>
      </w:r>
      <w:r w:rsidR="006B22EE" w:rsidRPr="0073760B">
        <w:rPr>
          <w:color w:val="000000"/>
        </w:rPr>
        <w:fldChar w:fldCharType="begin"/>
      </w:r>
      <w:r w:rsidR="006B22EE" w:rsidRPr="0073760B">
        <w:rPr>
          <w:color w:val="000000"/>
        </w:rPr>
        <w:instrText xml:space="preserve"> ADDIN ZOTERO_ITEM CSL_CITATION {"citationID":"xD18uMsx","properties":{"formattedCitation":"(Travis 2003)","plainCitation":"(Travis 2003)","noteIndex":0},"citationItems":[{"id":1568,"uris":["http://zotero.org/groups/2527308/items/8D8BXMHQ"],"uri":["http://zotero.org/groups/2527308/items/8D8BXMHQ"],"itemData":{"id":1568,"type":"article-journal","container-title":"Proceedings of the Royal Society of London. Series B: Biological Sciences","DOI":"10.1098/rspb.2002.2246","ISSN":"0962-8452, 1471-2954","issue":"1514","journalAbbreviation":"Proc. R. Soc. Lond. B","language":"en","page":"467-473","source":"DOI.org (Crossref)","title":"Climate change and habitat destruction: a deadly anthropogenic cocktail","title-short":"Climate change and habitat destruction","volume":"270","author":[{"family":"Travis","given":"J. M. J."}],"issued":{"date-parts":[["2003",3,7]]}}}],"schema":"https://github.com/citation-style-language/schema/raw/master/csl-citation.json"} </w:instrText>
      </w:r>
      <w:r w:rsidR="006B22EE" w:rsidRPr="0073760B">
        <w:rPr>
          <w:color w:val="000000"/>
        </w:rPr>
        <w:fldChar w:fldCharType="separate"/>
      </w:r>
      <w:r w:rsidR="006B22EE" w:rsidRPr="0073760B">
        <w:t>(Travis 2003)</w:t>
      </w:r>
      <w:r w:rsidR="006B22EE" w:rsidRPr="0073760B">
        <w:rPr>
          <w:color w:val="000000"/>
        </w:rPr>
        <w:fldChar w:fldCharType="end"/>
      </w:r>
      <w:r w:rsidR="006B22EE" w:rsidRPr="0073760B">
        <w:rPr>
          <w:color w:val="000000"/>
        </w:rPr>
        <w:t xml:space="preserve">. Efforts to increase biodiversity in </w:t>
      </w:r>
      <w:r>
        <w:rPr>
          <w:color w:val="000000"/>
        </w:rPr>
        <w:t>agricultural</w:t>
      </w:r>
      <w:r w:rsidRPr="0073760B">
        <w:rPr>
          <w:color w:val="000000"/>
        </w:rPr>
        <w:t xml:space="preserve"> </w:t>
      </w:r>
      <w:r w:rsidR="006B22EE" w:rsidRPr="0073760B">
        <w:rPr>
          <w:color w:val="000000"/>
        </w:rPr>
        <w:t>landscapes, such as</w:t>
      </w:r>
      <w:r w:rsidR="009E6F23">
        <w:rPr>
          <w:color w:val="000000"/>
        </w:rPr>
        <w:t xml:space="preserve"> planting polycultures</w:t>
      </w:r>
      <w:r w:rsidR="006B22EE" w:rsidRPr="0073760B">
        <w:rPr>
          <w:color w:val="000000"/>
        </w:rPr>
        <w:t>, may allow more species to thrive in human-dominated landscapes</w:t>
      </w:r>
      <w:r w:rsidR="006A1567" w:rsidRPr="0073760B">
        <w:rPr>
          <w:color w:val="000000"/>
        </w:rPr>
        <w:t xml:space="preserve"> </w:t>
      </w:r>
      <w:r w:rsidR="009E6F23">
        <w:rPr>
          <w:color w:val="000000"/>
        </w:rPr>
        <w:fldChar w:fldCharType="begin"/>
      </w:r>
      <w:r w:rsidR="009E6F23">
        <w:rPr>
          <w:color w:val="000000"/>
        </w:rPr>
        <w:instrText xml:space="preserve"> ADDIN ZOTERO_ITEM CSL_CITATION {"citationID":"QhAc2Jfr","properties":{"formattedCitation":"(Kremen and Merenlender 2018)","plainCitation":"(Kremen and Merenlender 2018)","noteIndex":0},"citationItems":[{"id":345,"uris":["http://zotero.org/users/6633491/items/KB5TS72E"],"uri":["http://zotero.org/users/6633491/items/KB5TS72E"],"itemData":{"id":345,"type":"article-journal","abstract":"How can we manage farmlands, forests, and rangelands to respond to the triple challenge of the Anthropocene-biodiversity loss, climate change, and unsustainable land use? When managed by using biodiversity-based techniques such as agroforestry, silvopasture, diversified farming, and ecosystem-based forest management, these socioeconomic systems can help maintain biodiversity and provide habitat connectivity, thereby complementing protected areas and providing greater resilience to climate change. Simultaneously, the use of these management techniques can improve yields and profitability more sustainably, enhancing livelihoods and food security. This approach to \"working lands conservation\" can create landscapes that work for nature and people. However, many socioeconomic challenges impede the uptake of biodiversity-based land management practices. Although improving voluntary incentives, market instruments, environmental regulations, and governance is essential to support working lands conservation, it is community action, social movements, and broad coalitions among citizens, businesses, nonprofits, and government agencies that have the power to transform how we manage land and protect the environment.","container-title":"Science","DOI":"10.1126/science.aau6020","ISSN":"10959203","issue":"6412","note":"PMID: 30337381\nCitation Key: Kremen2018","title":"Landscapes that work for biodiversity and people","volume":"362","author":[{"family":"Kremen","given":"C."},{"family":"Merenlender","given":"A. M."}],"issued":{"date-parts":[["2018"]]}}}],"schema":"https://github.com/citation-style-language/schema/raw/master/csl-citation.json"} </w:instrText>
      </w:r>
      <w:r w:rsidR="009E6F23">
        <w:rPr>
          <w:color w:val="000000"/>
        </w:rPr>
        <w:fldChar w:fldCharType="separate"/>
      </w:r>
      <w:r w:rsidR="009E6F23" w:rsidRPr="009E6F23">
        <w:t>(</w:t>
      </w:r>
      <w:proofErr w:type="spellStart"/>
      <w:r w:rsidR="009E6F23" w:rsidRPr="009E6F23">
        <w:t>Kremen</w:t>
      </w:r>
      <w:proofErr w:type="spellEnd"/>
      <w:r w:rsidR="009E6F23" w:rsidRPr="009E6F23">
        <w:t xml:space="preserve"> and </w:t>
      </w:r>
      <w:proofErr w:type="spellStart"/>
      <w:r w:rsidR="009E6F23" w:rsidRPr="009E6F23">
        <w:t>Merenlender</w:t>
      </w:r>
      <w:proofErr w:type="spellEnd"/>
      <w:r w:rsidR="009E6F23" w:rsidRPr="009E6F23">
        <w:t xml:space="preserve"> 2018)</w:t>
      </w:r>
      <w:r w:rsidR="009E6F23">
        <w:rPr>
          <w:color w:val="000000"/>
        </w:rPr>
        <w:fldChar w:fldCharType="end"/>
      </w:r>
      <w:r w:rsidR="006B22EE" w:rsidRPr="0073760B">
        <w:rPr>
          <w:color w:val="000000"/>
        </w:rPr>
        <w:t xml:space="preserve">. However, as climate change progresses, human-dominated landscapes may expose birds to new temperature extremes because converting </w:t>
      </w:r>
      <w:r w:rsidR="003607CC">
        <w:rPr>
          <w:color w:val="000000"/>
        </w:rPr>
        <w:t xml:space="preserve">forested </w:t>
      </w:r>
      <w:r w:rsidR="006B22EE" w:rsidRPr="0073760B">
        <w:rPr>
          <w:color w:val="000000"/>
        </w:rPr>
        <w:t xml:space="preserve">land to agriculture removes trees that insulate the understory from ambient temperature </w:t>
      </w:r>
      <w:r w:rsidR="006B22EE" w:rsidRPr="0073760B">
        <w:rPr>
          <w:color w:val="000000"/>
        </w:rPr>
        <w:fldChar w:fldCharType="begin"/>
      </w:r>
      <w:r w:rsidR="00916DF2">
        <w:rPr>
          <w:color w:val="000000"/>
        </w:rPr>
        <w:instrText xml:space="preserve"> ADDIN ZOTERO_ITEM CSL_CITATION {"citationID":"XcInB9mg","properties":{"formattedCitation":"(Suggitt et al. 2011, De Frenne et al. 2019)","plainCitation":"(Suggitt et al. 2011, De Frenne et al. 2019)","noteIndex":0},"citationItems":[{"id":1548,"uris":["http://zotero.org/groups/2527308/items/DTG65N2D"],"uri":["http://zotero.org/groups/2527308/items/DTG65N2D"],"itemData":{"id":1548,"type":"article-journal","container-title":"Oikos","DOI":"10.1111/j.1600-0706.2010.18270.x","ISSN":"00301299","issue":"1","journalAbbreviation":"Oikos","language":"en","page":"1-8","source":"DOI.org (Crossref)","title":"Habitat microclimates drive fine-scale variation in extreme temperatures","volume":"120","author":[{"family":"Suggitt","given":"Andrew J."},{"family":"Gillingham","given":"Phillipa K."},{"family":"Hill","given":"Jane K."},{"family":"Huntley","given":"Brian"},{"family":"Kunin","given":"William E."},{"family":"Roy","given":"David B."},{"family":"Thomas","given":"Chris D."}],"issued":{"date-parts":[["2011",1]]}}},{"id":1575,"uris":["http://zotero.org/groups/2527308/items/CYWLJND3"],"uri":["http://zotero.org/groups/2527308/items/CYWLJND3"],"itemData":{"id":1575,"type":"article-journal","container-title":"Nature Ecology &amp; Evolution","DOI":"10.1038/s41559-019-0842-1","ISSN":"2397-334X","issue":"5","journalAbbreviation":"Nat Ecol Evol","language":"en","page":"744-749","source":"DOI.org (Crossref)","title":"Global buffering of temperatures under forest canopies","volume":"3","author":[{"family":"De Frenne","given":"Pieter"},{"family":"Zellweger","given":"Florian"},{"family":"Rodríguez-Sánchez","given":"Francisco"},{"family":"Scheffers","given":"Brett R."},{"family":"Hylander","given":"Kristoffer"},{"family":"Luoto","given":"Miska"},{"family":"Vellend","given":"Mark"},{"family":"Verheyen","given":"Kris"},{"family":"Lenoir","given":"Jonathan"}],"issued":{"date-parts":[["2019",5]]}}}],"schema":"https://github.com/citation-style-language/schema/raw/master/csl-citation.json"} </w:instrText>
      </w:r>
      <w:r w:rsidR="006B22EE" w:rsidRPr="0073760B">
        <w:rPr>
          <w:color w:val="000000"/>
        </w:rPr>
        <w:fldChar w:fldCharType="separate"/>
      </w:r>
      <w:r w:rsidR="00916DF2" w:rsidRPr="00916DF2">
        <w:t>(Suggitt et al. 2011, De Frenne et al. 2019)</w:t>
      </w:r>
      <w:r w:rsidR="006B22EE" w:rsidRPr="0073760B">
        <w:rPr>
          <w:color w:val="000000"/>
        </w:rPr>
        <w:fldChar w:fldCharType="end"/>
      </w:r>
      <w:r w:rsidR="006B22EE" w:rsidRPr="0073760B">
        <w:rPr>
          <w:color w:val="000000"/>
        </w:rPr>
        <w:t xml:space="preserve">. In bird species with altricial young, nestlings are ectothermic, so both low and high temperatures divert energy from growth to thermoregulation </w:t>
      </w:r>
      <w:r w:rsidR="006B22EE" w:rsidRPr="0073760B">
        <w:rPr>
          <w:color w:val="000000"/>
        </w:rPr>
        <w:fldChar w:fldCharType="begin"/>
      </w:r>
      <w:r w:rsidR="006B22EE" w:rsidRPr="0073760B">
        <w:rPr>
          <w:color w:val="000000"/>
        </w:rPr>
        <w:instrText xml:space="preserve"> ADDIN ZOTERO_ITEM CSL_CITATION {"citationID":"DNdov8wL","properties":{"formattedCitation":"(Dunn 1979)","plainCitation":"(Dunn 1979)","noteIndex":0},"citationItems":[{"id":1577,"uris":["http://zotero.org/groups/2527308/items/PBMHBFYQ"],"uri":["http://zotero.org/groups/2527308/items/PBMHBFYQ"],"itemData":{"id":1577,"type":"article-journal","container-title":"The Wilson Bulletin","issue":"3","language":"en","page":"455-457","source":"Zotero","title":"Age of Effective Homeothermy in Nestling Tree Swallows According to Brood Size","volume":"91","author":[{"family":"Dunn","given":"Erica H"}],"issued":{"date-parts":[["1979"]]}}}],"schema":"https://github.com/citation-style-language/schema/raw/master/csl-citation.json"} </w:instrText>
      </w:r>
      <w:r w:rsidR="006B22EE" w:rsidRPr="0073760B">
        <w:rPr>
          <w:color w:val="000000"/>
        </w:rPr>
        <w:fldChar w:fldCharType="separate"/>
      </w:r>
      <w:r w:rsidR="006B22EE" w:rsidRPr="0073760B">
        <w:t>(Dunn 1979)</w:t>
      </w:r>
      <w:r w:rsidR="006B22EE" w:rsidRPr="0073760B">
        <w:rPr>
          <w:color w:val="000000"/>
        </w:rPr>
        <w:fldChar w:fldCharType="end"/>
      </w:r>
      <w:r w:rsidR="006B22EE" w:rsidRPr="0073760B">
        <w:rPr>
          <w:color w:val="000000"/>
        </w:rPr>
        <w:t xml:space="preserve">. The lethal effects of cold are well-documented </w:t>
      </w:r>
      <w:r w:rsidR="00916DF2">
        <w:rPr>
          <w:color w:val="000000"/>
        </w:rPr>
        <w:fldChar w:fldCharType="begin"/>
      </w:r>
      <w:r w:rsidR="00916DF2">
        <w:rPr>
          <w:color w:val="000000"/>
        </w:rPr>
        <w:instrText xml:space="preserve"> ADDIN ZOTERO_ITEM CSL_CITATION {"citationID":"vlfpIv4g","properties":{"formattedCitation":"(Shipley et al. 2020)","plainCitation":"(Shipley et al. 2020)","noteIndex":0},"citationItems":[{"id":1546,"uris":["http://zotero.org/groups/2527308/items/5I4WNSLW"],"uri":["http://zotero.org/groups/2527308/items/5I4WNSLW"],"itemData":{"id":1546,"type":"article-journal","abstract":"In response to a warming planet with earlier springs, migratory animals are adjusting the timing of essential life stages. Although these adjustments may be essential for keeping pace with resource phenology, they may prove insufficient, as evidenced by population declines in many species. However, even when species can match the tempo of climate change, other consequences may emerge when exposed to novel conditions earlier in the year. Here, using three long-term datasets on bird reproduction, daily insect availability, and weather, we investigated the complex mechanisms affecting reproductive success in an aerial insectivore, the tree swallow (\n              Tachycineta bicolor\n              ). By examining breeding records over nearly half a century, we discovered that tree swallows have continuously advanced their egg laying by </w:instrText>
      </w:r>
      <w:r w:rsidR="00916DF2">
        <w:rPr>
          <w:rFonts w:ascii="Cambria Math" w:hAnsi="Cambria Math" w:cs="Cambria Math"/>
          <w:color w:val="000000"/>
        </w:rPr>
        <w:instrText>∼</w:instrText>
      </w:r>
      <w:r w:rsidR="00916DF2">
        <w:rPr>
          <w:color w:val="000000"/>
        </w:rPr>
        <w:instrText xml:space="preserve">3 d per decade. However, earlier-hatching offspring are now exposed to inclement weather events twice as often as they were in the 1970s. Our long-term daily insect biomass dataset shows no long-term trends over 25 y but precipitous drops in flying insect numbers on days with low ambient temperatures. Insect availability has a considerable impact on chick survival: Even a single inclement weather event can reduce offspring survival by &gt;50%. Our results highlight the multifaceted threats that climate change poses on migrating species. The decoupling between cold snap occurrence and generally warming spring temperatures can affect reproductive success and threaten long-term persistence of populations. Understanding the exact mechanisms that endanger aerial insectivores is especially timely because this guild is experiencing the steepest and most widespread declines across North America and Europe.","container-title":"Proceedings of the National Academy of Sciences","DOI":"10.1073/pnas.2009864117","ISSN":"0027-8424, 1091-6490","issue":"41","journalAbbreviation":"Proc Natl Acad Sci USA","language":"en","page":"25590-25594","source":"DOI.org (Crossref)","title":"Birds advancing lay dates with warming springs face greater risk of chick mortality","volume":"117","author":[{"family":"Shipley","given":"J. Ryan"},{"family":"Twining","given":"Cornelia W."},{"family":"Taff","given":"Conor C."},{"family":"Vitousek","given":"Maren N."},{"family":"Flack","given":"Andrea"},{"family":"Winkler","given":"David W."}],"issued":{"date-parts":[["2020",10,13]]}}}],"schema":"https://github.com/citation-style-language/schema/raw/master/csl-citation.json"} </w:instrText>
      </w:r>
      <w:r w:rsidR="00916DF2">
        <w:rPr>
          <w:color w:val="000000"/>
        </w:rPr>
        <w:fldChar w:fldCharType="separate"/>
      </w:r>
      <w:r w:rsidR="00916DF2" w:rsidRPr="00916DF2">
        <w:t>(Shipley et al. 2020)</w:t>
      </w:r>
      <w:r w:rsidR="00916DF2">
        <w:rPr>
          <w:color w:val="000000"/>
        </w:rPr>
        <w:fldChar w:fldCharType="end"/>
      </w:r>
      <w:r w:rsidR="006B22EE" w:rsidRPr="0073760B">
        <w:rPr>
          <w:color w:val="000000"/>
        </w:rPr>
        <w:t>. But in the future, climate change will drive temperature increases globally and exacerbate the intensity of short-term temperature spikes</w:t>
      </w:r>
      <w:r w:rsidR="009E6F23">
        <w:rPr>
          <w:color w:val="000000"/>
        </w:rPr>
        <w:t>.</w:t>
      </w:r>
      <w:r w:rsidR="006B22EE" w:rsidRPr="0073760B">
        <w:rPr>
          <w:color w:val="000000"/>
        </w:rPr>
        <w:t xml:space="preserve"> </w:t>
      </w:r>
      <w:r w:rsidR="005960EA">
        <w:rPr>
          <w:color w:val="000000"/>
        </w:rPr>
        <w:t>Especially in hot ecosystems</w:t>
      </w:r>
      <w:r w:rsidR="00916DF2">
        <w:rPr>
          <w:color w:val="000000"/>
        </w:rPr>
        <w:t xml:space="preserve">, climate change-driven temperature spikes </w:t>
      </w:r>
      <w:r w:rsidR="00804E57">
        <w:rPr>
          <w:color w:val="000000"/>
        </w:rPr>
        <w:t xml:space="preserve">often induce nest failure and </w:t>
      </w:r>
      <w:r w:rsidR="00916DF2">
        <w:rPr>
          <w:color w:val="000000"/>
        </w:rPr>
        <w:t>drive population collapse</w:t>
      </w:r>
      <w:r w:rsidR="00421A65">
        <w:rPr>
          <w:color w:val="000000"/>
        </w:rPr>
        <w:t xml:space="preserve"> </w:t>
      </w:r>
      <w:r w:rsidR="00421A65">
        <w:rPr>
          <w:color w:val="000000"/>
        </w:rPr>
        <w:fldChar w:fldCharType="begin"/>
      </w:r>
      <w:r w:rsidR="00421A65">
        <w:rPr>
          <w:color w:val="000000"/>
        </w:rPr>
        <w:instrText xml:space="preserve"> ADDIN ZOTERO_ITEM CSL_CITATION {"citationID":"Qg8k7rMK","properties":{"formattedCitation":"(Socolar et al. 2017)","plainCitation":"(Socolar et al. 2017)","noteIndex":0},"citationItems":[{"id":1547,"uris":["http://zotero.org/groups/2527308/items/PGEX96JJ"],"uri":["http://zotero.org/groups/2527308/items/PGEX96JJ"],"itemData":{"id":1547,"type":"article-journal","abstract":"Species respond to climate change in two dominant ways: range shifts in latitude or elevation and phenological shifts of life-history events. Range shifts are widely viewed as the principal mechanism for thermal niche tracking, and phenological shifts in birds and other consumers are widely understood as the principal mechanism for tracking temporal peaks in biotic resources. However, phenological and range shifts each present simultaneous opportunities for temperature and resource tracking, although the possible role for phenological shifts in thermal niche tracking has been widely overlooked. Using a canonical dataset of Californian bird surveys and a detectability-based approach for quantifying phenological signal, we show that Californian bird communities advanced their breeding phenology by 5–12 d over the last century. This phenological shift might track shifting resource peaks, but it also reduces average temperatures during nesting by over 1 °C, approximately the same magnitude that average temperatures have warmed over the same period. We further show that early-summer temperature anomalies are correlated with nest success in a continental-scale database of bird nests, suggesting avian thermal niches might be broadly limited by temperatures during nesting. These findings outline an adaptation surface where geographic range and breeding phenology respond jointly to constraints imposed by temperature and resource phenology. By stabilizing temperatures during nesting, phenological shifts might mitigate the need for range shifts. Global change ecology will benefit from further exploring phenological adjustment as a potential mechanism for thermal niche tracking and vice versa.","container-title":"Proceedings of the National Academy of Sciences","DOI":"10.1073/pnas.1705897114","ISSN":"0027-8424, 1091-6490","issue":"49","journalAbbreviation":"Proc Natl Acad Sci USA","language":"en","page":"12976-12981","source":"DOI.org (Crossref)","title":"Phenological shifts conserve thermal niches in North American birds and reshape expectations for climate-driven range shifts","volume":"114","author":[{"family":"Socolar","given":"Jacob B."},{"family":"Epanchin","given":"Peter N."},{"family":"Beissinger","given":"Steven R."},{"family":"Tingley","given":"Morgan W."}],"issued":{"date-parts":[["2017",12,5]]}}}],"schema":"https://github.com/citation-style-language/schema/raw/master/csl-citation.json"} </w:instrText>
      </w:r>
      <w:r w:rsidR="00421A65">
        <w:rPr>
          <w:color w:val="000000"/>
        </w:rPr>
        <w:fldChar w:fldCharType="separate"/>
      </w:r>
      <w:r w:rsidR="00421A65" w:rsidRPr="00421A65">
        <w:t>(Socolar et al. 2017)</w:t>
      </w:r>
      <w:r w:rsidR="00421A65">
        <w:rPr>
          <w:color w:val="000000"/>
        </w:rPr>
        <w:fldChar w:fldCharType="end"/>
      </w:r>
      <w:r w:rsidR="00EA0113">
        <w:rPr>
          <w:color w:val="000000"/>
        </w:rPr>
        <w:t xml:space="preserve">. </w:t>
      </w:r>
      <w:r w:rsidR="005960EA">
        <w:rPr>
          <w:color w:val="000000"/>
        </w:rPr>
        <w:t xml:space="preserve">For example, in </w:t>
      </w:r>
      <w:r w:rsidR="00EA0113">
        <w:rPr>
          <w:color w:val="000000"/>
        </w:rPr>
        <w:t xml:space="preserve">the </w:t>
      </w:r>
      <w:proofErr w:type="spellStart"/>
      <w:r w:rsidR="00EA0113">
        <w:rPr>
          <w:color w:val="000000"/>
        </w:rPr>
        <w:t>Putah</w:t>
      </w:r>
      <w:proofErr w:type="spellEnd"/>
      <w:r w:rsidR="00EA0113">
        <w:rPr>
          <w:color w:val="000000"/>
        </w:rPr>
        <w:t xml:space="preserve"> Creek ecosystem </w:t>
      </w:r>
      <w:r w:rsidR="005960EA">
        <w:rPr>
          <w:color w:val="000000"/>
        </w:rPr>
        <w:t>near</w:t>
      </w:r>
      <w:r w:rsidR="00EA0113">
        <w:rPr>
          <w:color w:val="000000"/>
        </w:rPr>
        <w:t xml:space="preserve"> Davis, CA, </w:t>
      </w:r>
      <w:r w:rsidR="005960EA">
        <w:rPr>
          <w:color w:val="000000"/>
        </w:rPr>
        <w:t>warm temperatures during nesting are associated with lower</w:t>
      </w:r>
      <w:r w:rsidR="00EA0113">
        <w:rPr>
          <w:color w:val="000000"/>
        </w:rPr>
        <w:t xml:space="preserve"> </w:t>
      </w:r>
      <w:r>
        <w:rPr>
          <w:color w:val="000000"/>
        </w:rPr>
        <w:t xml:space="preserve">nestling </w:t>
      </w:r>
      <w:r w:rsidR="00EA0113">
        <w:rPr>
          <w:color w:val="000000"/>
        </w:rPr>
        <w:t>growth</w:t>
      </w:r>
      <w:r w:rsidR="005960EA">
        <w:rPr>
          <w:color w:val="000000"/>
        </w:rPr>
        <w:t xml:space="preserve"> </w:t>
      </w:r>
      <w:r>
        <w:rPr>
          <w:color w:val="000000"/>
        </w:rPr>
        <w:t>(</w:t>
      </w:r>
      <w:r w:rsidR="005960EA">
        <w:rPr>
          <w:color w:val="000000"/>
        </w:rPr>
        <w:t xml:space="preserve">and survival </w:t>
      </w:r>
      <w:r w:rsidR="00280E23">
        <w:rPr>
          <w:color w:val="000000"/>
        </w:rPr>
        <w:t>in</w:t>
      </w:r>
      <w:r w:rsidR="005960EA">
        <w:rPr>
          <w:color w:val="000000"/>
        </w:rPr>
        <w:t xml:space="preserve"> some species)</w:t>
      </w:r>
      <w:r w:rsidR="00F047A2">
        <w:rPr>
          <w:color w:val="000000"/>
        </w:rPr>
        <w:t xml:space="preserve"> (Riggio </w:t>
      </w:r>
      <w:r w:rsidR="005960EA">
        <w:rPr>
          <w:i/>
          <w:iCs/>
          <w:color w:val="000000"/>
        </w:rPr>
        <w:t>et al.</w:t>
      </w:r>
      <w:r w:rsidR="005960EA">
        <w:rPr>
          <w:color w:val="000000"/>
        </w:rPr>
        <w:t xml:space="preserve"> </w:t>
      </w:r>
      <w:r w:rsidR="00F047A2">
        <w:rPr>
          <w:color w:val="000000"/>
        </w:rPr>
        <w:t>in prep)</w:t>
      </w:r>
      <w:r w:rsidR="00EA0113">
        <w:rPr>
          <w:color w:val="000000"/>
        </w:rPr>
        <w:t>.</w:t>
      </w:r>
      <w:ins w:id="103" w:author="Daniel S Karp" w:date="2021-03-10T11:44:00Z">
        <w:r w:rsidR="0079723C">
          <w:t xml:space="preserve"> </w:t>
        </w:r>
      </w:ins>
      <w:r w:rsidR="00EA0113">
        <w:t>Furthermore,</w:t>
      </w:r>
      <w:r w:rsidR="005960EA">
        <w:t xml:space="preserve"> our</w:t>
      </w:r>
      <w:r w:rsidR="00EA0113">
        <w:t xml:space="preserve"> p</w:t>
      </w:r>
      <w:r w:rsidR="006A1567" w:rsidRPr="0073760B">
        <w:t>reliminary results</w:t>
      </w:r>
      <w:r w:rsidR="00EA0113">
        <w:t xml:space="preserve"> from an analysis of Cornell University</w:t>
      </w:r>
      <w:r w:rsidR="00804E57">
        <w:t>’s</w:t>
      </w:r>
      <w:r w:rsidR="00EA0113">
        <w:t xml:space="preserve"> </w:t>
      </w:r>
      <w:proofErr w:type="spellStart"/>
      <w:r w:rsidR="00EA0113">
        <w:t>NestWatch</w:t>
      </w:r>
      <w:proofErr w:type="spellEnd"/>
      <w:r w:rsidR="00EA0113">
        <w:t xml:space="preserve"> database</w:t>
      </w:r>
      <w:r w:rsidR="00804E57">
        <w:t xml:space="preserve"> (N= 152,863 nesting attempts across 58 species) </w:t>
      </w:r>
      <w:r w:rsidR="006A1567" w:rsidRPr="0073760B">
        <w:t xml:space="preserve">show </w:t>
      </w:r>
      <w:r w:rsidR="00916DF2">
        <w:t xml:space="preserve">that, across North America, </w:t>
      </w:r>
      <w:r w:rsidR="00804E57">
        <w:t xml:space="preserve">temperature spikes lower nesting success in </w:t>
      </w:r>
      <w:r w:rsidR="006A1567" w:rsidRPr="0073760B">
        <w:t>agriculture and urban environments</w:t>
      </w:r>
      <w:r w:rsidR="00804E57">
        <w:t xml:space="preserve">. </w:t>
      </w:r>
      <w:r w:rsidR="0079723C">
        <w:t>However</w:t>
      </w:r>
      <w:r w:rsidR="00804E57">
        <w:t xml:space="preserve">, nesting success </w:t>
      </w:r>
      <w:r w:rsidR="006A1567" w:rsidRPr="0073760B">
        <w:t>remains stable in grassland and increases in forested areas</w:t>
      </w:r>
      <w:r w:rsidR="00804E57">
        <w:t xml:space="preserve"> following temperature </w:t>
      </w:r>
      <w:r w:rsidR="0079723C">
        <w:t>spikes</w:t>
      </w:r>
      <w:r w:rsidR="006A1567" w:rsidRPr="0073760B">
        <w:t>.</w:t>
      </w:r>
      <w:r w:rsidR="00804E57">
        <w:t xml:space="preserve"> </w:t>
      </w:r>
    </w:p>
    <w:p w14:paraId="4C575C20" w14:textId="692BB2D1" w:rsidR="006B22EE" w:rsidRPr="0073760B" w:rsidRDefault="00804E57" w:rsidP="009D0B5F">
      <w:pPr>
        <w:pStyle w:val="NormalWeb"/>
        <w:widowControl w:val="0"/>
        <w:shd w:val="clear" w:color="auto" w:fill="FFFFFF"/>
        <w:spacing w:before="0" w:beforeAutospacing="0" w:after="0" w:afterAutospacing="0"/>
        <w:ind w:firstLine="720"/>
        <w:pPrChange w:id="104" w:author="Katie Lauck" w:date="2021-03-12T15:36:00Z">
          <w:pPr>
            <w:pStyle w:val="NormalWeb"/>
            <w:shd w:val="clear" w:color="auto" w:fill="FFFFFF"/>
            <w:spacing w:before="0" w:beforeAutospacing="0" w:after="0" w:afterAutospacing="0"/>
            <w:ind w:firstLine="720"/>
          </w:pPr>
        </w:pPrChange>
      </w:pPr>
      <w:r>
        <w:t>WFCB undergraduate</w:t>
      </w:r>
      <w:r w:rsidR="006A1567" w:rsidRPr="0073760B">
        <w:t xml:space="preserve"> </w:t>
      </w:r>
      <w:r w:rsidR="00EA0113">
        <w:t xml:space="preserve">Katia Goldberg </w:t>
      </w:r>
      <w:commentRangeStart w:id="105"/>
      <w:r w:rsidR="00EA0113">
        <w:t xml:space="preserve">has proposed a project </w:t>
      </w:r>
      <w:commentRangeEnd w:id="105"/>
      <w:r w:rsidR="00280E23">
        <w:rPr>
          <w:rStyle w:val="CommentReference"/>
        </w:rPr>
        <w:commentReference w:id="105"/>
      </w:r>
      <w:r w:rsidR="00EA0113">
        <w:t xml:space="preserve">to the Swift Endowment seeking to </w:t>
      </w:r>
      <w:r w:rsidR="0079723C">
        <w:t>compare</w:t>
      </w:r>
      <w:r>
        <w:t xml:space="preserve"> nest temperatures between multiple land use</w:t>
      </w:r>
      <w:r w:rsidR="0079723C">
        <w:t>s</w:t>
      </w:r>
      <w:r w:rsidR="00280E23">
        <w:t xml:space="preserve"> to determine</w:t>
      </w:r>
      <w:r w:rsidR="0079723C">
        <w:t xml:space="preserve"> whether</w:t>
      </w:r>
      <w:r>
        <w:t xml:space="preserve"> </w:t>
      </w:r>
      <w:r w:rsidR="0079723C">
        <w:t>closed canopies buffer nests from temperature spikes</w:t>
      </w:r>
      <w:r>
        <w:t xml:space="preserve">. </w:t>
      </w:r>
      <w:r w:rsidR="00F047A2">
        <w:t>For this project</w:t>
      </w:r>
      <w:r w:rsidR="00EA0113">
        <w:t xml:space="preserve">, I </w:t>
      </w:r>
      <w:r w:rsidR="0079723C">
        <w:t>will</w:t>
      </w:r>
      <w:r w:rsidR="00EA0113">
        <w:t xml:space="preserve"> investigate the t</w:t>
      </w:r>
      <w:r w:rsidR="006B22EE" w:rsidRPr="0073760B">
        <w:t xml:space="preserve">wo main mechanisms </w:t>
      </w:r>
      <w:r w:rsidR="00EA0113">
        <w:t xml:space="preserve">that </w:t>
      </w:r>
      <w:r>
        <w:t>could</w:t>
      </w:r>
      <w:r w:rsidRPr="0073760B">
        <w:t xml:space="preserve"> </w:t>
      </w:r>
      <w:r w:rsidR="006B22EE" w:rsidRPr="0073760B">
        <w:t>underlie the effects of heat waves: direct thermoregulation challenge for nestlings</w:t>
      </w:r>
      <w:r w:rsidR="006B22EE" w:rsidRPr="0073760B">
        <w:rPr>
          <w:color w:val="000000"/>
        </w:rPr>
        <w:t xml:space="preserve"> and food availability.</w:t>
      </w:r>
      <w:r w:rsidR="007B01BF" w:rsidRPr="0073760B">
        <w:rPr>
          <w:color w:val="000000"/>
        </w:rPr>
        <w:t xml:space="preserve"> Nestlings can survive heat waves by using more energy to thermoregulate, </w:t>
      </w:r>
      <w:r>
        <w:rPr>
          <w:color w:val="000000"/>
        </w:rPr>
        <w:t>but this may increase stress,</w:t>
      </w:r>
      <w:r w:rsidRPr="0073760B">
        <w:rPr>
          <w:color w:val="000000"/>
        </w:rPr>
        <w:t xml:space="preserve"> </w:t>
      </w:r>
      <w:r w:rsidR="007B01BF" w:rsidRPr="0073760B">
        <w:rPr>
          <w:color w:val="000000"/>
        </w:rPr>
        <w:t>decrease growth</w:t>
      </w:r>
      <w:r>
        <w:rPr>
          <w:color w:val="000000"/>
        </w:rPr>
        <w:t>,</w:t>
      </w:r>
      <w:r w:rsidR="007B01BF" w:rsidRPr="0073760B">
        <w:rPr>
          <w:color w:val="000000"/>
        </w:rPr>
        <w:t xml:space="preserve"> and </w:t>
      </w:r>
      <w:r>
        <w:rPr>
          <w:color w:val="000000"/>
        </w:rPr>
        <w:t xml:space="preserve">lead to lower </w:t>
      </w:r>
      <w:r w:rsidR="007B01BF" w:rsidRPr="0073760B">
        <w:rPr>
          <w:color w:val="000000"/>
        </w:rPr>
        <w:t>survival</w:t>
      </w:r>
      <w:r w:rsidR="00C9662E">
        <w:rPr>
          <w:color w:val="000000"/>
        </w:rPr>
        <w:t xml:space="preserve"> </w:t>
      </w:r>
      <w:r w:rsidR="00C9662E">
        <w:rPr>
          <w:color w:val="000000"/>
        </w:rPr>
        <w:fldChar w:fldCharType="begin"/>
      </w:r>
      <w:r w:rsidR="00C9662E">
        <w:rPr>
          <w:color w:val="000000"/>
        </w:rPr>
        <w:instrText xml:space="preserve"> ADDIN ZOTERO_ITEM CSL_CITATION {"citationID":"Nuxz52v9","properties":{"formattedCitation":"(Wingfield et al. 2017)","plainCitation":"(Wingfield et al. 2017)","noteIndex":0},"citationItems":[{"id":1579,"uris":["http://zotero.org/groups/2527308/items/JBIHCYBD"],"uri":["http://zotero.org/groups/2527308/items/JBIHCYBD"],"itemData":{"id":1579,"type":"article-journal","abstract":"As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            This article is part of the themed issue ‘Behavioural, ecological and evolutionary responses to extreme climatic events’.","container-title":"Philosophical Transactions of the Royal Society B: Biological Sciences","DOI":"10.1098/rstb.2016.0140","ISSN":"0962-8436, 1471-2970","issue":"1723","journalAbbreviation":"Phil. Trans. R. Soc. B","language":"en","page":"20160140","source":"DOI.org (Crossref)","title":"How birds cope physiologically and behaviourally with extreme climatic events","volume":"372","author":[{"family":"Wingfield","given":"John C."},{"family":"Pérez","given":"Jonathan H."},{"family":"Krause","given":"Jesse S."},{"family":"Word","given":"Karen R."},{"family":"González-Gómez","given":"Paulina L."},{"family":"Lisovski","given":"Simeon"},{"family":"Chmura","given":"Helen E."}],"issued":{"date-parts":[["2017",6,19]]}}}],"schema":"https://github.com/citation-style-language/schema/raw/master/csl-citation.json"} </w:instrText>
      </w:r>
      <w:r w:rsidR="00C9662E">
        <w:rPr>
          <w:color w:val="000000"/>
        </w:rPr>
        <w:fldChar w:fldCharType="separate"/>
      </w:r>
      <w:r w:rsidR="00C9662E" w:rsidRPr="00C9662E">
        <w:t>(Wingfield et al. 2017)</w:t>
      </w:r>
      <w:r w:rsidR="00C9662E">
        <w:rPr>
          <w:color w:val="000000"/>
        </w:rPr>
        <w:fldChar w:fldCharType="end"/>
      </w:r>
      <w:r w:rsidR="007B01BF" w:rsidRPr="0073760B">
        <w:rPr>
          <w:color w:val="000000"/>
        </w:rPr>
        <w:t>.</w:t>
      </w:r>
      <w:r w:rsidR="00C9662E">
        <w:rPr>
          <w:color w:val="000000"/>
        </w:rPr>
        <w:t xml:space="preserve"> </w:t>
      </w:r>
      <w:r w:rsidR="009E6F23">
        <w:rPr>
          <w:color w:val="000000"/>
        </w:rPr>
        <w:t>Furthermore,</w:t>
      </w:r>
      <w:r w:rsidR="00C9662E">
        <w:rPr>
          <w:color w:val="000000"/>
        </w:rPr>
        <w:t xml:space="preserve"> h</w:t>
      </w:r>
      <w:r w:rsidR="007B01BF" w:rsidRPr="0073760B">
        <w:rPr>
          <w:color w:val="000000"/>
        </w:rPr>
        <w:t>eat waves may reduce</w:t>
      </w:r>
      <w:r w:rsidR="00C9662E">
        <w:rPr>
          <w:color w:val="000000"/>
        </w:rPr>
        <w:t xml:space="preserve"> food </w:t>
      </w:r>
      <w:r>
        <w:rPr>
          <w:color w:val="000000"/>
        </w:rPr>
        <w:t xml:space="preserve">provisioning </w:t>
      </w:r>
      <w:r w:rsidR="00C9662E">
        <w:rPr>
          <w:color w:val="000000"/>
        </w:rPr>
        <w:t>to nestlings</w:t>
      </w:r>
      <w:r w:rsidR="0079723C">
        <w:rPr>
          <w:color w:val="000000"/>
        </w:rPr>
        <w:t>, either</w:t>
      </w:r>
      <w:r w:rsidR="00C9662E">
        <w:rPr>
          <w:color w:val="000000"/>
        </w:rPr>
        <w:t xml:space="preserve"> by forcing adults to spend more </w:t>
      </w:r>
      <w:r w:rsidR="004B6397">
        <w:rPr>
          <w:color w:val="000000"/>
        </w:rPr>
        <w:t>energy</w:t>
      </w:r>
      <w:r w:rsidR="00C9662E">
        <w:rPr>
          <w:color w:val="000000"/>
        </w:rPr>
        <w:t xml:space="preserve"> thermoregulating or by reducing prey availability</w:t>
      </w:r>
      <w:r>
        <w:rPr>
          <w:color w:val="000000"/>
        </w:rPr>
        <w:t>. For example, warming temperatures are driving lepidopteran declines across the U.S. (a key resource for young birds</w:t>
      </w:r>
      <w:r w:rsidR="009E6F23">
        <w:rPr>
          <w:color w:val="000000"/>
        </w:rPr>
        <w:t xml:space="preserve">; </w:t>
      </w:r>
      <w:r w:rsidR="009E6F23">
        <w:rPr>
          <w:color w:val="000000"/>
        </w:rPr>
        <w:fldChar w:fldCharType="begin"/>
      </w:r>
      <w:r w:rsidR="009E6F23">
        <w:rPr>
          <w:color w:val="000000"/>
        </w:rPr>
        <w:instrText xml:space="preserve"> ADDIN ZOTERO_ITEM CSL_CITATION {"citationID":"vfmbVLPO","properties":{"formattedCitation":"(Forister et al. 2021)","plainCitation":"(Forister et al. 2021)","noteIndex":0},"citationItems":[{"id":1614,"uris":["http://zotero.org/groups/2527308/items/CYABRXRJ"],"uri":["http://zotero.org/groups/2527308/items/CYABRXRJ"],"itemData":{"id":1614,"type":"article-journal","abstract":"Uncertainty remains regarding the role of anthropogenic climate change in declining insect populations, partly because our understanding of biotic response to climate is often complicated by habitat loss and degradation among other compounding stressors. We addressed this challenge by integrating expert and community scientist datasets that include decades of monitoring across more than 70 locations spanning the western United States. We found a 1.6% annual reduction in the number of individual butterflies observed over the past four decades, associated in particular with warming during fall months. The pervasive declines that we report advance our understanding of climate change impacts and suggest that a new approach is needed for butterfly conservation in the region, focused on suites of species with shared habitat or host associations.","container-title":"Science","DOI":"10.1126/science.abe5585","ISSN":"0036-8075, 1095-9203","issue":"6533","journalAbbreviation":"Science","language":"en","page":"1042-1045","source":"DOI.org (Crossref)","title":"Fewer butterflies seen by community scientists across the warming and drying landscapes of the American West","volume":"371","author":[{"family":"Forister","given":"M. L."},{"family":"Halsch","given":"C. A."},{"family":"Nice","given":"C. C."},{"family":"Fordyce","given":"J. A."},{"family":"Dilts","given":"T. E."},{"family":"Oliver","given":"J. C."},{"family":"Prudic","given":"K. L."},{"family":"Shapiro","given":"A. M."},{"family":"Wilson","given":"J. K."},{"family":"Glassberg","given":"J."}],"issued":{"date-parts":[["2021",3,5]]}}}],"schema":"https://github.com/citation-style-language/schema/raw/master/csl-citation.json"} </w:instrText>
      </w:r>
      <w:r w:rsidR="009E6F23">
        <w:rPr>
          <w:color w:val="000000"/>
        </w:rPr>
        <w:fldChar w:fldCharType="separate"/>
      </w:r>
      <w:proofErr w:type="spellStart"/>
      <w:r w:rsidR="009E6F23" w:rsidRPr="009E6F23">
        <w:t>Forister</w:t>
      </w:r>
      <w:proofErr w:type="spellEnd"/>
      <w:r w:rsidR="009E6F23" w:rsidRPr="009E6F23">
        <w:t xml:space="preserve"> et al. 2021)</w:t>
      </w:r>
      <w:r w:rsidR="009E6F23">
        <w:rPr>
          <w:color w:val="000000"/>
        </w:rPr>
        <w:fldChar w:fldCharType="end"/>
      </w:r>
      <w:r w:rsidR="007B01BF" w:rsidRPr="0073760B">
        <w:rPr>
          <w:color w:val="000000"/>
        </w:rPr>
        <w:t xml:space="preserve">. </w:t>
      </w:r>
      <w:r>
        <w:rPr>
          <w:color w:val="000000"/>
        </w:rPr>
        <w:t xml:space="preserve">Here, </w:t>
      </w:r>
      <w:r w:rsidR="00C9662E">
        <w:rPr>
          <w:color w:val="000000"/>
        </w:rPr>
        <w:t>I</w:t>
      </w:r>
      <w:r w:rsidR="007B01BF" w:rsidRPr="0073760B">
        <w:rPr>
          <w:color w:val="000000"/>
        </w:rPr>
        <w:t xml:space="preserve"> propose to investigate the relative contributions</w:t>
      </w:r>
      <w:r w:rsidR="00C9662E">
        <w:rPr>
          <w:color w:val="000000"/>
        </w:rPr>
        <w:t xml:space="preserve"> of thermoregulation challenge and food provisioning to nestling growth under temperature spikes</w:t>
      </w:r>
      <w:r w:rsidR="007B01BF" w:rsidRPr="0073760B">
        <w:rPr>
          <w:color w:val="000000"/>
        </w:rPr>
        <w:t xml:space="preserve"> </w:t>
      </w:r>
      <w:r w:rsidR="00280E23">
        <w:rPr>
          <w:color w:val="000000"/>
        </w:rPr>
        <w:t>across</w:t>
      </w:r>
      <w:r w:rsidR="007B01BF" w:rsidRPr="0073760B">
        <w:rPr>
          <w:color w:val="000000"/>
        </w:rPr>
        <w:t xml:space="preserve"> </w:t>
      </w:r>
      <w:r w:rsidR="00596268">
        <w:rPr>
          <w:color w:val="000000"/>
        </w:rPr>
        <w:t>four</w:t>
      </w:r>
      <w:r w:rsidR="007B01BF" w:rsidRPr="0073760B">
        <w:rPr>
          <w:color w:val="000000"/>
        </w:rPr>
        <w:t xml:space="preserve"> land use</w:t>
      </w:r>
      <w:del w:id="106" w:author="Katie Lauck" w:date="2021-03-12T15:40:00Z">
        <w:r w:rsidR="007B01BF" w:rsidRPr="0073760B" w:rsidDel="009D0B5F">
          <w:rPr>
            <w:color w:val="000000"/>
          </w:rPr>
          <w:delText xml:space="preserve"> type</w:delText>
        </w:r>
      </w:del>
      <w:r w:rsidR="007B01BF" w:rsidRPr="0073760B">
        <w:rPr>
          <w:color w:val="000000"/>
        </w:rPr>
        <w:t>s: natural open canopy (grassland), natural closed canopy (riparian</w:t>
      </w:r>
      <w:r>
        <w:rPr>
          <w:color w:val="000000"/>
        </w:rPr>
        <w:t xml:space="preserve"> forest</w:t>
      </w:r>
      <w:r w:rsidR="007B01BF" w:rsidRPr="0073760B">
        <w:rPr>
          <w:color w:val="000000"/>
        </w:rPr>
        <w:t xml:space="preserve">), </w:t>
      </w:r>
      <w:r w:rsidR="00950EBE" w:rsidRPr="0073760B">
        <w:rPr>
          <w:color w:val="000000"/>
        </w:rPr>
        <w:t>agricultural open canopy (row crop), and agricultural closed canopy (orchard).</w:t>
      </w:r>
    </w:p>
    <w:p w14:paraId="4E76052D" w14:textId="77777777" w:rsidR="009436A0" w:rsidRPr="0073760B" w:rsidRDefault="006B22EE" w:rsidP="009D0B5F">
      <w:pPr>
        <w:pStyle w:val="NormalWeb"/>
        <w:widowControl w:val="0"/>
        <w:shd w:val="clear" w:color="auto" w:fill="FFFFFF"/>
        <w:spacing w:before="0" w:beforeAutospacing="0" w:after="0" w:afterAutospacing="0"/>
        <w:rPr>
          <w:color w:val="000000"/>
        </w:rPr>
        <w:pPrChange w:id="107" w:author="Katie Lauck" w:date="2021-03-12T15:36:00Z">
          <w:pPr>
            <w:pStyle w:val="NormalWeb"/>
            <w:shd w:val="clear" w:color="auto" w:fill="FFFFFF"/>
            <w:spacing w:before="0" w:beforeAutospacing="0" w:after="0" w:afterAutospacing="0"/>
          </w:pPr>
        </w:pPrChange>
      </w:pPr>
      <w:r w:rsidRPr="0073760B">
        <w:rPr>
          <w:b/>
          <w:bCs/>
          <w:i/>
          <w:iCs/>
          <w:color w:val="000000"/>
        </w:rPr>
        <w:t>Questions</w:t>
      </w:r>
    </w:p>
    <w:p w14:paraId="20B1691D" w14:textId="0728D6CB" w:rsidR="00950EBE" w:rsidRPr="0073760B" w:rsidRDefault="00950EBE" w:rsidP="009D0B5F">
      <w:pPr>
        <w:widowControl w:val="0"/>
        <w:shd w:val="clear" w:color="auto" w:fill="FFFFFF"/>
        <w:textAlignment w:val="baseline"/>
        <w:rPr>
          <w:color w:val="000000"/>
          <w:szCs w:val="24"/>
        </w:rPr>
        <w:pPrChange w:id="108" w:author="Katie Lauck" w:date="2021-03-12T15:36:00Z">
          <w:pPr>
            <w:shd w:val="clear" w:color="auto" w:fill="FFFFFF"/>
            <w:textAlignment w:val="baseline"/>
          </w:pPr>
        </w:pPrChange>
      </w:pPr>
      <w:r w:rsidRPr="0073760B">
        <w:rPr>
          <w:i/>
          <w:iCs/>
          <w:color w:val="000000"/>
          <w:szCs w:val="24"/>
        </w:rPr>
        <w:t xml:space="preserve">Question </w:t>
      </w:r>
      <w:r w:rsidR="00F34B5A">
        <w:rPr>
          <w:i/>
          <w:iCs/>
          <w:color w:val="000000"/>
          <w:szCs w:val="24"/>
        </w:rPr>
        <w:t>1</w:t>
      </w:r>
      <w:r w:rsidRPr="0073760B">
        <w:rPr>
          <w:i/>
          <w:iCs/>
          <w:color w:val="000000"/>
          <w:szCs w:val="24"/>
        </w:rPr>
        <w:t>.</w:t>
      </w:r>
      <w:r w:rsidRPr="0073760B">
        <w:rPr>
          <w:color w:val="000000"/>
          <w:szCs w:val="24"/>
        </w:rPr>
        <w:t xml:space="preserve"> How do ambient temperature and land use affect </w:t>
      </w:r>
      <w:r w:rsidR="00804E57">
        <w:rPr>
          <w:color w:val="000000"/>
          <w:szCs w:val="24"/>
        </w:rPr>
        <w:t>food</w:t>
      </w:r>
      <w:r w:rsidR="00804E57" w:rsidRPr="0073760B">
        <w:rPr>
          <w:color w:val="000000"/>
          <w:szCs w:val="24"/>
        </w:rPr>
        <w:t xml:space="preserve"> </w:t>
      </w:r>
      <w:r w:rsidR="001F4C47" w:rsidRPr="0073760B">
        <w:rPr>
          <w:color w:val="000000"/>
          <w:szCs w:val="24"/>
        </w:rPr>
        <w:t xml:space="preserve">provisioning </w:t>
      </w:r>
      <w:r w:rsidR="00804E57">
        <w:rPr>
          <w:color w:val="000000"/>
          <w:szCs w:val="24"/>
        </w:rPr>
        <w:t>for</w:t>
      </w:r>
      <w:r w:rsidR="00804E57" w:rsidRPr="0073760B">
        <w:rPr>
          <w:color w:val="000000"/>
          <w:szCs w:val="24"/>
        </w:rPr>
        <w:t xml:space="preserve"> </w:t>
      </w:r>
      <w:r w:rsidR="001F4C47" w:rsidRPr="0073760B">
        <w:rPr>
          <w:color w:val="000000"/>
          <w:szCs w:val="24"/>
        </w:rPr>
        <w:t>nestlings</w:t>
      </w:r>
      <w:r w:rsidRPr="0073760B">
        <w:rPr>
          <w:color w:val="000000"/>
          <w:szCs w:val="24"/>
        </w:rPr>
        <w:t>?</w:t>
      </w:r>
    </w:p>
    <w:p w14:paraId="511A483D" w14:textId="459CBDA4" w:rsidR="00950EBE" w:rsidRDefault="00950EBE" w:rsidP="009D0B5F">
      <w:pPr>
        <w:widowControl w:val="0"/>
        <w:shd w:val="clear" w:color="auto" w:fill="FFFFFF"/>
        <w:textAlignment w:val="baseline"/>
        <w:rPr>
          <w:color w:val="000000"/>
          <w:szCs w:val="24"/>
        </w:rPr>
        <w:pPrChange w:id="109" w:author="Katie Lauck" w:date="2021-03-12T15:36:00Z">
          <w:pPr>
            <w:shd w:val="clear" w:color="auto" w:fill="FFFFFF"/>
            <w:textAlignment w:val="baseline"/>
          </w:pPr>
        </w:pPrChange>
      </w:pPr>
      <w:r w:rsidRPr="0073760B">
        <w:rPr>
          <w:i/>
          <w:iCs/>
          <w:color w:val="000000"/>
          <w:szCs w:val="24"/>
        </w:rPr>
        <w:t xml:space="preserve">Hypothesis </w:t>
      </w:r>
      <w:r w:rsidR="00F34B5A">
        <w:rPr>
          <w:i/>
          <w:iCs/>
          <w:color w:val="000000"/>
          <w:szCs w:val="24"/>
        </w:rPr>
        <w:t>1</w:t>
      </w:r>
      <w:r w:rsidRPr="0073760B">
        <w:rPr>
          <w:i/>
          <w:iCs/>
          <w:color w:val="000000"/>
          <w:szCs w:val="24"/>
        </w:rPr>
        <w:t xml:space="preserve">. </w:t>
      </w:r>
      <w:r w:rsidRPr="0073760B">
        <w:rPr>
          <w:color w:val="000000"/>
          <w:szCs w:val="24"/>
        </w:rPr>
        <w:t>Temperature spikes will be more frequent and more severe in</w:t>
      </w:r>
      <w:del w:id="110" w:author="Katie Lauck" w:date="2021-03-12T15:38:00Z">
        <w:r w:rsidRPr="0073760B" w:rsidDel="009D0B5F">
          <w:rPr>
            <w:color w:val="000000"/>
            <w:szCs w:val="24"/>
          </w:rPr>
          <w:delText xml:space="preserve"> open land</w:delText>
        </w:r>
        <w:r w:rsidR="001F4C47" w:rsidRPr="0073760B" w:rsidDel="009D0B5F">
          <w:rPr>
            <w:color w:val="000000"/>
            <w:szCs w:val="24"/>
          </w:rPr>
          <w:delText>s (i.e.,</w:delText>
        </w:r>
      </w:del>
      <w:r w:rsidR="001F4C47" w:rsidRPr="0073760B">
        <w:rPr>
          <w:color w:val="000000"/>
          <w:szCs w:val="24"/>
        </w:rPr>
        <w:t xml:space="preserve"> grassland and row crop</w:t>
      </w:r>
      <w:ins w:id="111" w:author="Katie Lauck" w:date="2021-03-12T15:38:00Z">
        <w:r w:rsidR="009D0B5F">
          <w:rPr>
            <w:color w:val="000000"/>
            <w:szCs w:val="24"/>
          </w:rPr>
          <w:t xml:space="preserve"> (</w:t>
        </w:r>
        <w:r w:rsidR="009D0B5F">
          <w:rPr>
            <w:i/>
            <w:iCs/>
            <w:color w:val="000000"/>
            <w:szCs w:val="24"/>
          </w:rPr>
          <w:t>i.e</w:t>
        </w:r>
      </w:ins>
      <w:ins w:id="112" w:author="Katie Lauck" w:date="2021-03-12T15:39:00Z">
        <w:r w:rsidR="009D0B5F">
          <w:rPr>
            <w:i/>
            <w:iCs/>
            <w:color w:val="000000"/>
            <w:szCs w:val="24"/>
          </w:rPr>
          <w:t>.</w:t>
        </w:r>
        <w:r w:rsidR="009D0B5F">
          <w:rPr>
            <w:color w:val="000000"/>
            <w:szCs w:val="24"/>
          </w:rPr>
          <w:t>, open lands)</w:t>
        </w:r>
      </w:ins>
      <w:del w:id="113" w:author="Katie Lauck" w:date="2021-03-12T15:38:00Z">
        <w:r w:rsidR="001F4C47" w:rsidRPr="0073760B" w:rsidDel="009D0B5F">
          <w:rPr>
            <w:color w:val="000000"/>
            <w:szCs w:val="24"/>
          </w:rPr>
          <w:delText>)</w:delText>
        </w:r>
      </w:del>
      <w:r w:rsidR="00421A65">
        <w:rPr>
          <w:color w:val="000000"/>
          <w:szCs w:val="24"/>
        </w:rPr>
        <w:t>,</w:t>
      </w:r>
      <w:r w:rsidRPr="0073760B">
        <w:rPr>
          <w:color w:val="000000"/>
          <w:szCs w:val="24"/>
        </w:rPr>
        <w:t xml:space="preserve"> </w:t>
      </w:r>
      <w:r w:rsidR="001F4C47" w:rsidRPr="0073760B">
        <w:rPr>
          <w:color w:val="000000"/>
          <w:szCs w:val="24"/>
        </w:rPr>
        <w:t>decreas</w:t>
      </w:r>
      <w:r w:rsidR="00046E46">
        <w:rPr>
          <w:color w:val="000000"/>
          <w:szCs w:val="24"/>
        </w:rPr>
        <w:t>ing</w:t>
      </w:r>
      <w:r w:rsidR="001F4C47" w:rsidRPr="0073760B">
        <w:rPr>
          <w:color w:val="000000"/>
          <w:szCs w:val="24"/>
        </w:rPr>
        <w:t xml:space="preserve"> provisioning rates.</w:t>
      </w:r>
      <w:r w:rsidR="00046E46">
        <w:rPr>
          <w:color w:val="000000"/>
          <w:szCs w:val="24"/>
        </w:rPr>
        <w:t xml:space="preserve"> </w:t>
      </w:r>
      <w:r w:rsidR="00421A65">
        <w:rPr>
          <w:color w:val="000000"/>
          <w:szCs w:val="24"/>
        </w:rPr>
        <w:t>Parents may</w:t>
      </w:r>
      <w:r w:rsidR="00804E57">
        <w:rPr>
          <w:color w:val="000000"/>
          <w:szCs w:val="24"/>
        </w:rPr>
        <w:t xml:space="preserve"> decreas</w:t>
      </w:r>
      <w:r w:rsidR="00421A65">
        <w:rPr>
          <w:color w:val="000000"/>
          <w:szCs w:val="24"/>
        </w:rPr>
        <w:t>e</w:t>
      </w:r>
      <w:r w:rsidR="00804E57">
        <w:rPr>
          <w:color w:val="000000"/>
          <w:szCs w:val="24"/>
        </w:rPr>
        <w:t xml:space="preserve"> foraging time to meet thermoregulatory demands or</w:t>
      </w:r>
      <w:r w:rsidR="00421A65">
        <w:rPr>
          <w:color w:val="000000"/>
          <w:szCs w:val="24"/>
        </w:rPr>
        <w:t xml:space="preserve"> lower</w:t>
      </w:r>
      <w:r w:rsidR="00804E57">
        <w:rPr>
          <w:color w:val="000000"/>
          <w:szCs w:val="24"/>
        </w:rPr>
        <w:t xml:space="preserve"> insect availability</w:t>
      </w:r>
      <w:r w:rsidR="00421A65">
        <w:rPr>
          <w:color w:val="000000"/>
          <w:szCs w:val="24"/>
        </w:rPr>
        <w:t xml:space="preserve"> may increase search effort</w:t>
      </w:r>
      <w:r w:rsidR="00804E57">
        <w:rPr>
          <w:color w:val="000000"/>
          <w:szCs w:val="24"/>
        </w:rPr>
        <w:t xml:space="preserve">. </w:t>
      </w:r>
    </w:p>
    <w:p w14:paraId="785229AB" w14:textId="1239C440" w:rsidR="00F34B5A" w:rsidRPr="0073760B" w:rsidRDefault="00F34B5A" w:rsidP="009D0B5F">
      <w:pPr>
        <w:widowControl w:val="0"/>
        <w:shd w:val="clear" w:color="auto" w:fill="FFFFFF"/>
        <w:textAlignment w:val="baseline"/>
        <w:rPr>
          <w:color w:val="000000"/>
          <w:szCs w:val="24"/>
        </w:rPr>
      </w:pPr>
      <w:r w:rsidRPr="0073760B">
        <w:rPr>
          <w:i/>
          <w:iCs/>
          <w:color w:val="000000"/>
          <w:szCs w:val="24"/>
        </w:rPr>
        <w:t xml:space="preserve">Question </w:t>
      </w:r>
      <w:r>
        <w:rPr>
          <w:i/>
          <w:iCs/>
          <w:color w:val="000000"/>
          <w:szCs w:val="24"/>
        </w:rPr>
        <w:t>2</w:t>
      </w:r>
      <w:r w:rsidRPr="0073760B">
        <w:rPr>
          <w:b/>
          <w:bCs/>
          <w:i/>
          <w:iCs/>
          <w:color w:val="000000"/>
          <w:szCs w:val="24"/>
        </w:rPr>
        <w:t xml:space="preserve">. </w:t>
      </w:r>
      <w:r w:rsidRPr="0073760B">
        <w:rPr>
          <w:color w:val="000000"/>
          <w:szCs w:val="24"/>
        </w:rPr>
        <w:t>How do next box temperature and land u</w:t>
      </w:r>
      <w:r>
        <w:rPr>
          <w:color w:val="000000"/>
          <w:szCs w:val="24"/>
        </w:rPr>
        <w:t>se</w:t>
      </w:r>
      <w:r w:rsidRPr="0073760B">
        <w:rPr>
          <w:color w:val="000000"/>
          <w:szCs w:val="24"/>
        </w:rPr>
        <w:t xml:space="preserve"> affect nestling </w:t>
      </w:r>
      <w:r w:rsidR="00804E57">
        <w:rPr>
          <w:color w:val="000000"/>
          <w:szCs w:val="24"/>
        </w:rPr>
        <w:t>stress physiology</w:t>
      </w:r>
      <w:r w:rsidRPr="0073760B">
        <w:rPr>
          <w:color w:val="000000"/>
          <w:szCs w:val="24"/>
        </w:rPr>
        <w:t>?</w:t>
      </w:r>
    </w:p>
    <w:p w14:paraId="03157957" w14:textId="491B91DC" w:rsidR="00F34B5A" w:rsidRPr="0073760B" w:rsidRDefault="00F34B5A" w:rsidP="009D0B5F">
      <w:pPr>
        <w:widowControl w:val="0"/>
        <w:shd w:val="clear" w:color="auto" w:fill="FFFFFF"/>
        <w:textAlignment w:val="baseline"/>
        <w:rPr>
          <w:color w:val="000000"/>
          <w:szCs w:val="24"/>
        </w:rPr>
      </w:pPr>
      <w:r w:rsidRPr="0073760B">
        <w:rPr>
          <w:i/>
          <w:iCs/>
          <w:color w:val="000000"/>
          <w:szCs w:val="24"/>
        </w:rPr>
        <w:t xml:space="preserve">Hypothesis </w:t>
      </w:r>
      <w:r>
        <w:rPr>
          <w:i/>
          <w:iCs/>
          <w:color w:val="000000"/>
          <w:szCs w:val="24"/>
        </w:rPr>
        <w:t>2</w:t>
      </w:r>
      <w:r w:rsidRPr="0073760B">
        <w:rPr>
          <w:i/>
          <w:iCs/>
          <w:color w:val="000000"/>
          <w:szCs w:val="24"/>
        </w:rPr>
        <w:t>.</w:t>
      </w:r>
      <w:r w:rsidRPr="0073760B">
        <w:rPr>
          <w:b/>
          <w:bCs/>
          <w:color w:val="000000"/>
          <w:szCs w:val="24"/>
        </w:rPr>
        <w:t xml:space="preserve"> </w:t>
      </w:r>
      <w:r w:rsidRPr="0073760B">
        <w:rPr>
          <w:color w:val="000000"/>
          <w:szCs w:val="24"/>
        </w:rPr>
        <w:t xml:space="preserve">Temperature spikes will be more frequent and more severe in row crop and </w:t>
      </w:r>
      <w:r w:rsidRPr="0073760B">
        <w:rPr>
          <w:color w:val="000000"/>
          <w:szCs w:val="24"/>
        </w:rPr>
        <w:lastRenderedPageBreak/>
        <w:t>grassland systems</w:t>
      </w:r>
      <w:ins w:id="114" w:author="Katie Lauck" w:date="2021-03-12T15:38:00Z">
        <w:r w:rsidR="009D0B5F">
          <w:rPr>
            <w:color w:val="000000"/>
            <w:szCs w:val="24"/>
          </w:rPr>
          <w:t>,</w:t>
        </w:r>
      </w:ins>
      <w:del w:id="115" w:author="Katie Lauck" w:date="2021-03-12T15:38:00Z">
        <w:r w:rsidRPr="0073760B" w:rsidDel="009D0B5F">
          <w:rPr>
            <w:color w:val="000000"/>
            <w:szCs w:val="24"/>
          </w:rPr>
          <w:delText>)</w:delText>
        </w:r>
      </w:del>
      <w:r w:rsidRPr="0073760B">
        <w:rPr>
          <w:color w:val="000000"/>
          <w:szCs w:val="24"/>
        </w:rPr>
        <w:t xml:space="preserve"> which will increase </w:t>
      </w:r>
      <w:r>
        <w:rPr>
          <w:color w:val="000000"/>
          <w:szCs w:val="24"/>
        </w:rPr>
        <w:t xml:space="preserve">nestling </w:t>
      </w:r>
      <w:r w:rsidR="00804E57">
        <w:rPr>
          <w:color w:val="000000"/>
          <w:szCs w:val="24"/>
        </w:rPr>
        <w:t>stress (</w:t>
      </w:r>
      <w:r w:rsidR="00804E57">
        <w:rPr>
          <w:i/>
          <w:iCs/>
          <w:color w:val="000000"/>
          <w:szCs w:val="24"/>
        </w:rPr>
        <w:t>i.e.,</w:t>
      </w:r>
      <w:r w:rsidR="00804E57">
        <w:rPr>
          <w:color w:val="000000"/>
          <w:szCs w:val="24"/>
        </w:rPr>
        <w:t xml:space="preserve"> cortisol levels)</w:t>
      </w:r>
      <w:r w:rsidRPr="0073760B">
        <w:rPr>
          <w:color w:val="000000"/>
          <w:szCs w:val="24"/>
        </w:rPr>
        <w:t xml:space="preserve">. </w:t>
      </w:r>
      <w:r w:rsidR="003607CC">
        <w:rPr>
          <w:color w:val="000000"/>
          <w:szCs w:val="24"/>
        </w:rPr>
        <w:t>H</w:t>
      </w:r>
      <w:r w:rsidRPr="0073760B">
        <w:rPr>
          <w:color w:val="000000"/>
          <w:szCs w:val="24"/>
        </w:rPr>
        <w:t xml:space="preserve">igh temperatures may cause hyperthermia, which </w:t>
      </w:r>
      <w:r w:rsidR="00F306EE">
        <w:rPr>
          <w:color w:val="000000"/>
          <w:szCs w:val="24"/>
        </w:rPr>
        <w:t>can</w:t>
      </w:r>
      <w:r w:rsidR="00F306EE" w:rsidRPr="0073760B">
        <w:rPr>
          <w:color w:val="000000"/>
          <w:szCs w:val="24"/>
        </w:rPr>
        <w:t xml:space="preserve"> </w:t>
      </w:r>
      <w:r w:rsidRPr="0073760B">
        <w:rPr>
          <w:color w:val="000000"/>
          <w:szCs w:val="24"/>
        </w:rPr>
        <w:t>elevate cortisol</w:t>
      </w:r>
      <w:r>
        <w:rPr>
          <w:color w:val="000000"/>
          <w:szCs w:val="24"/>
        </w:rPr>
        <w:t xml:space="preserve"> </w:t>
      </w:r>
      <w:r w:rsidRPr="0073760B">
        <w:rPr>
          <w:color w:val="000000"/>
          <w:szCs w:val="24"/>
        </w:rPr>
        <w:t>in nestlings</w:t>
      </w:r>
      <w:r w:rsidR="009D0B5F">
        <w:rPr>
          <w:color w:val="000000"/>
          <w:szCs w:val="24"/>
        </w:rPr>
        <w:t xml:space="preserve"> </w:t>
      </w:r>
      <w:r w:rsidR="009D0B5F">
        <w:rPr>
          <w:color w:val="000000"/>
          <w:szCs w:val="24"/>
        </w:rPr>
        <w:fldChar w:fldCharType="begin"/>
      </w:r>
      <w:r w:rsidR="009D0B5F">
        <w:rPr>
          <w:color w:val="000000"/>
          <w:szCs w:val="24"/>
        </w:rPr>
        <w:instrText xml:space="preserve"> ADDIN ZOTERO_ITEM CSL_CITATION {"citationID":"67nOOWDP","properties":{"formattedCitation":"(Wingfield et al. 2017)","plainCitation":"(Wingfield et al. 2017)","noteIndex":0},"citationItems":[{"id":1579,"uris":["http://zotero.org/groups/2527308/items/JBIHCYBD"],"uri":["http://zotero.org/groups/2527308/items/JBIHCYBD"],"itemData":{"id":1579,"type":"article-journal","abstract":"As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            This article is part of the themed issue ‘Behavioural, ecological and evolutionary responses to extreme climatic events’.","container-title":"Philosophical Transactions of the Royal Society B: Biological Sciences","DOI":"10.1098/rstb.2016.0140","ISSN":"0962-8436, 1471-2970","issue":"1723","journalAbbreviation":"Phil. Trans. R. Soc. B","language":"en","page":"20160140","source":"DOI.org (Crossref)","title":"How birds cope physiologically and behaviourally with extreme climatic events","volume":"372","author":[{"family":"Wingfield","given":"John C."},{"family":"Pérez","given":"Jonathan H."},{"family":"Krause","given":"Jesse S."},{"family":"Word","given":"Karen R."},{"family":"González-Gómez","given":"Paulina L."},{"family":"Lisovski","given":"Simeon"},{"family":"Chmura","given":"Helen E."}],"issued":{"date-parts":[["2017",6,19]]}}}],"schema":"https://github.com/citation-style-language/schema/raw/master/csl-citation.json"} </w:instrText>
      </w:r>
      <w:r w:rsidR="009D0B5F">
        <w:rPr>
          <w:color w:val="000000"/>
          <w:szCs w:val="24"/>
        </w:rPr>
        <w:fldChar w:fldCharType="separate"/>
      </w:r>
      <w:r w:rsidR="009D0B5F" w:rsidRPr="009D0B5F">
        <w:t>(Wingfield et al. 2017)</w:t>
      </w:r>
      <w:r w:rsidR="009D0B5F">
        <w:rPr>
          <w:color w:val="000000"/>
          <w:szCs w:val="24"/>
        </w:rPr>
        <w:fldChar w:fldCharType="end"/>
      </w:r>
      <w:r w:rsidRPr="0073760B">
        <w:rPr>
          <w:color w:val="000000"/>
          <w:szCs w:val="24"/>
        </w:rPr>
        <w:t>.</w:t>
      </w:r>
    </w:p>
    <w:p w14:paraId="69DCA797" w14:textId="5E4E276B" w:rsidR="001F4C47" w:rsidRPr="0073760B" w:rsidRDefault="001F4C47" w:rsidP="009D0B5F">
      <w:pPr>
        <w:widowControl w:val="0"/>
        <w:shd w:val="clear" w:color="auto" w:fill="FFFFFF"/>
        <w:textAlignment w:val="baseline"/>
        <w:rPr>
          <w:color w:val="000000"/>
          <w:szCs w:val="24"/>
        </w:rPr>
      </w:pPr>
      <w:r w:rsidRPr="0073760B">
        <w:rPr>
          <w:i/>
          <w:iCs/>
          <w:color w:val="000000"/>
          <w:szCs w:val="24"/>
        </w:rPr>
        <w:t>Question 3.</w:t>
      </w:r>
      <w:r w:rsidRPr="0073760B">
        <w:rPr>
          <w:color w:val="000000"/>
          <w:szCs w:val="24"/>
        </w:rPr>
        <w:t xml:space="preserve"> </w:t>
      </w:r>
      <w:r w:rsidR="001D63FB" w:rsidRPr="0073760B">
        <w:rPr>
          <w:color w:val="000000"/>
          <w:szCs w:val="24"/>
        </w:rPr>
        <w:t xml:space="preserve">How does land use </w:t>
      </w:r>
      <w:r w:rsidR="003607CC">
        <w:rPr>
          <w:color w:val="000000"/>
          <w:szCs w:val="24"/>
        </w:rPr>
        <w:t>affect the relative importance</w:t>
      </w:r>
      <w:r w:rsidRPr="0073760B">
        <w:rPr>
          <w:color w:val="000000"/>
          <w:szCs w:val="24"/>
        </w:rPr>
        <w:t xml:space="preserve"> of </w:t>
      </w:r>
      <w:r w:rsidR="0079723C">
        <w:rPr>
          <w:color w:val="000000"/>
          <w:szCs w:val="24"/>
        </w:rPr>
        <w:t>physiological</w:t>
      </w:r>
      <w:r w:rsidR="0079723C" w:rsidRPr="0073760B">
        <w:rPr>
          <w:color w:val="000000"/>
          <w:szCs w:val="24"/>
        </w:rPr>
        <w:t xml:space="preserve"> </w:t>
      </w:r>
      <w:r w:rsidRPr="0073760B">
        <w:rPr>
          <w:color w:val="000000"/>
          <w:szCs w:val="24"/>
        </w:rPr>
        <w:t>effects of heat (Q</w:t>
      </w:r>
      <w:r w:rsidR="00F34B5A">
        <w:rPr>
          <w:color w:val="000000"/>
          <w:szCs w:val="24"/>
        </w:rPr>
        <w:t>2</w:t>
      </w:r>
      <w:r w:rsidRPr="0073760B">
        <w:rPr>
          <w:color w:val="000000"/>
          <w:szCs w:val="24"/>
        </w:rPr>
        <w:t xml:space="preserve">) </w:t>
      </w:r>
      <w:r w:rsidR="00F306EE">
        <w:rPr>
          <w:color w:val="000000"/>
          <w:szCs w:val="24"/>
        </w:rPr>
        <w:t>versus</w:t>
      </w:r>
      <w:r w:rsidR="00F306EE" w:rsidRPr="0073760B">
        <w:rPr>
          <w:color w:val="000000"/>
          <w:szCs w:val="24"/>
        </w:rPr>
        <w:t xml:space="preserve"> </w:t>
      </w:r>
      <w:r w:rsidRPr="0073760B">
        <w:rPr>
          <w:color w:val="000000"/>
          <w:szCs w:val="24"/>
        </w:rPr>
        <w:t>food-mediated effects (Q</w:t>
      </w:r>
      <w:r w:rsidR="00F34B5A">
        <w:rPr>
          <w:color w:val="000000"/>
          <w:szCs w:val="24"/>
        </w:rPr>
        <w:t>1</w:t>
      </w:r>
      <w:r w:rsidRPr="0073760B">
        <w:rPr>
          <w:color w:val="000000"/>
          <w:szCs w:val="24"/>
        </w:rPr>
        <w:t xml:space="preserve">) </w:t>
      </w:r>
      <w:r w:rsidR="001D63FB" w:rsidRPr="0073760B">
        <w:rPr>
          <w:color w:val="000000"/>
          <w:szCs w:val="24"/>
        </w:rPr>
        <w:t>on the growth and</w:t>
      </w:r>
      <w:r w:rsidR="00F306EE">
        <w:rPr>
          <w:color w:val="000000"/>
          <w:szCs w:val="24"/>
        </w:rPr>
        <w:t xml:space="preserve"> fledging</w:t>
      </w:r>
      <w:r w:rsidR="001D63FB" w:rsidRPr="0073760B">
        <w:rPr>
          <w:color w:val="000000"/>
          <w:szCs w:val="24"/>
        </w:rPr>
        <w:t xml:space="preserve"> success of nestlings?</w:t>
      </w:r>
    </w:p>
    <w:p w14:paraId="51163368" w14:textId="28216E56" w:rsidR="001D63FB" w:rsidRPr="0073760B" w:rsidRDefault="001D63FB" w:rsidP="009D0B5F">
      <w:pPr>
        <w:widowControl w:val="0"/>
        <w:shd w:val="clear" w:color="auto" w:fill="FFFFFF"/>
        <w:textAlignment w:val="baseline"/>
        <w:rPr>
          <w:color w:val="000000"/>
          <w:szCs w:val="24"/>
        </w:rPr>
      </w:pPr>
      <w:r w:rsidRPr="0073760B">
        <w:rPr>
          <w:i/>
          <w:iCs/>
          <w:color w:val="000000"/>
          <w:szCs w:val="24"/>
        </w:rPr>
        <w:t>Hypothesis 3.</w:t>
      </w:r>
      <w:r w:rsidRPr="0073760B">
        <w:rPr>
          <w:color w:val="000000"/>
          <w:szCs w:val="24"/>
        </w:rPr>
        <w:t xml:space="preserve"> In open land uses (i.e., grassland and row crop), the direct effects of heat on nestlings will dominate</w:t>
      </w:r>
      <w:r w:rsidR="00286F88">
        <w:rPr>
          <w:color w:val="000000"/>
          <w:szCs w:val="24"/>
        </w:rPr>
        <w:t xml:space="preserve">. </w:t>
      </w:r>
      <w:r w:rsidR="00046E46">
        <w:rPr>
          <w:color w:val="000000"/>
          <w:szCs w:val="24"/>
        </w:rPr>
        <w:t>Hyperthermia</w:t>
      </w:r>
      <w:r w:rsidR="00046E46" w:rsidRPr="0073760B">
        <w:rPr>
          <w:color w:val="000000"/>
          <w:szCs w:val="24"/>
        </w:rPr>
        <w:t xml:space="preserve"> will drive cellular damage, forcing nestlings to expend more energy on maintenance, lowering their growth </w:t>
      </w:r>
      <w:r w:rsidR="00046E46">
        <w:rPr>
          <w:color w:val="000000"/>
          <w:szCs w:val="24"/>
        </w:rPr>
        <w:fldChar w:fldCharType="begin"/>
      </w:r>
      <w:r w:rsidR="00046E46">
        <w:rPr>
          <w:color w:val="000000"/>
          <w:szCs w:val="24"/>
        </w:rPr>
        <w:instrText xml:space="preserve"> ADDIN ZOTERO_ITEM CSL_CITATION {"citationID":"dREr7pE6","properties":{"formattedCitation":"(Wingfield et al. 2017)","plainCitation":"(Wingfield et al. 2017)","noteIndex":0},"citationItems":[{"id":1579,"uris":["http://zotero.org/groups/2527308/items/JBIHCYBD"],"uri":["http://zotero.org/groups/2527308/items/JBIHCYBD"],"itemData":{"id":1579,"type":"article-journal","abstract":"As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            This article is part of the themed issue ‘Behavioural, ecological and evolutionary responses to extreme climatic events’.","container-title":"Philosophical Transactions of the Royal Society B: Biological Sciences","DOI":"10.1098/rstb.2016.0140","ISSN":"0962-8436, 1471-2970","issue":"1723","journalAbbreviation":"Phil. Trans. R. Soc. B","language":"en","page":"20160140","source":"DOI.org (Crossref)","title":"How birds cope physiologically and behaviourally with extreme climatic events","volume":"372","author":[{"family":"Wingfield","given":"John C."},{"family":"Pérez","given":"Jonathan H."},{"family":"Krause","given":"Jesse S."},{"family":"Word","given":"Karen R."},{"family":"González-Gómez","given":"Paulina L."},{"family":"Lisovski","given":"Simeon"},{"family":"Chmura","given":"Helen E."}],"issued":{"date-parts":[["2017",6,19]]}}}],"schema":"https://github.com/citation-style-language/schema/raw/master/csl-citation.json"} </w:instrText>
      </w:r>
      <w:r w:rsidR="00046E46">
        <w:rPr>
          <w:color w:val="000000"/>
          <w:szCs w:val="24"/>
        </w:rPr>
        <w:fldChar w:fldCharType="separate"/>
      </w:r>
      <w:r w:rsidR="00046E46" w:rsidRPr="00FA3F62">
        <w:t>(Wingfield et al. 2017)</w:t>
      </w:r>
      <w:r w:rsidR="00046E46">
        <w:rPr>
          <w:color w:val="000000"/>
          <w:szCs w:val="24"/>
        </w:rPr>
        <w:fldChar w:fldCharType="end"/>
      </w:r>
      <w:r w:rsidR="00046E46" w:rsidRPr="0073760B">
        <w:rPr>
          <w:color w:val="000000"/>
          <w:szCs w:val="24"/>
        </w:rPr>
        <w:t>.</w:t>
      </w:r>
      <w:r w:rsidR="00046E46">
        <w:rPr>
          <w:color w:val="000000"/>
          <w:szCs w:val="24"/>
        </w:rPr>
        <w:t xml:space="preserve"> </w:t>
      </w:r>
      <w:r w:rsidR="00286F88">
        <w:rPr>
          <w:color w:val="000000"/>
          <w:szCs w:val="24"/>
        </w:rPr>
        <w:t>However, because</w:t>
      </w:r>
      <w:ins w:id="116" w:author="Katie Lauck" w:date="2021-03-10T14:58:00Z">
        <w:r w:rsidR="008C26D8">
          <w:rPr>
            <w:color w:val="000000"/>
            <w:szCs w:val="24"/>
          </w:rPr>
          <w:t xml:space="preserve"> </w:t>
        </w:r>
      </w:ins>
      <w:r w:rsidR="008C26D8">
        <w:rPr>
          <w:color w:val="000000"/>
          <w:szCs w:val="24"/>
        </w:rPr>
        <w:t>hyperthermia may also cause</w:t>
      </w:r>
      <w:r w:rsidR="00286F88">
        <w:rPr>
          <w:color w:val="000000"/>
          <w:szCs w:val="24"/>
        </w:rPr>
        <w:t xml:space="preserve"> adults </w:t>
      </w:r>
      <w:r w:rsidR="008C26D8">
        <w:rPr>
          <w:color w:val="000000"/>
          <w:szCs w:val="24"/>
        </w:rPr>
        <w:t>to</w:t>
      </w:r>
      <w:r w:rsidR="00286F88">
        <w:rPr>
          <w:color w:val="000000"/>
          <w:szCs w:val="24"/>
        </w:rPr>
        <w:t xml:space="preserve"> </w:t>
      </w:r>
      <w:r w:rsidRPr="0073760B">
        <w:rPr>
          <w:color w:val="000000"/>
          <w:szCs w:val="24"/>
        </w:rPr>
        <w:t xml:space="preserve">decrease provisioning during temperature spikes, food-mediated effects may also be important. In agricultural lands, </w:t>
      </w:r>
      <w:r w:rsidR="00F306EE">
        <w:rPr>
          <w:color w:val="000000"/>
          <w:szCs w:val="24"/>
        </w:rPr>
        <w:t>low resource (</w:t>
      </w:r>
      <w:r w:rsidR="00F306EE">
        <w:rPr>
          <w:i/>
          <w:iCs/>
          <w:color w:val="000000"/>
          <w:szCs w:val="24"/>
        </w:rPr>
        <w:t>i.e.,</w:t>
      </w:r>
      <w:r w:rsidR="00F306EE">
        <w:rPr>
          <w:color w:val="000000"/>
          <w:szCs w:val="24"/>
        </w:rPr>
        <w:t xml:space="preserve"> insect) availability will cause </w:t>
      </w:r>
      <w:r w:rsidRPr="0073760B">
        <w:rPr>
          <w:color w:val="000000"/>
          <w:szCs w:val="24"/>
        </w:rPr>
        <w:t xml:space="preserve">food-mediated effects </w:t>
      </w:r>
      <w:r w:rsidR="00F306EE">
        <w:rPr>
          <w:color w:val="000000"/>
          <w:szCs w:val="24"/>
        </w:rPr>
        <w:t>to</w:t>
      </w:r>
      <w:r w:rsidR="00F306EE" w:rsidRPr="0073760B">
        <w:rPr>
          <w:color w:val="000000"/>
          <w:szCs w:val="24"/>
        </w:rPr>
        <w:t xml:space="preserve"> </w:t>
      </w:r>
      <w:r w:rsidRPr="0073760B">
        <w:rPr>
          <w:color w:val="000000"/>
          <w:szCs w:val="24"/>
        </w:rPr>
        <w:t xml:space="preserve">dominate. </w:t>
      </w:r>
    </w:p>
    <w:p w14:paraId="5BBF0EAC" w14:textId="77777777" w:rsidR="00E55655" w:rsidRPr="00E55655" w:rsidRDefault="009436A0" w:rsidP="009D0B5F">
      <w:pPr>
        <w:pStyle w:val="NormalWeb"/>
        <w:widowControl w:val="0"/>
        <w:shd w:val="clear" w:color="auto" w:fill="FFFFFF"/>
        <w:spacing w:before="0" w:beforeAutospacing="0" w:after="0" w:afterAutospacing="0"/>
        <w:rPr>
          <w:b/>
          <w:bCs/>
          <w:i/>
          <w:iCs/>
          <w:color w:val="000000"/>
        </w:rPr>
      </w:pPr>
      <w:r w:rsidRPr="0073760B">
        <w:rPr>
          <w:b/>
          <w:bCs/>
          <w:i/>
          <w:iCs/>
          <w:color w:val="000000"/>
        </w:rPr>
        <w:t>Methods</w:t>
      </w:r>
    </w:p>
    <w:p w14:paraId="3CC3599E" w14:textId="66E4C069" w:rsidR="00F306EE" w:rsidRDefault="009436A0" w:rsidP="009D0B5F">
      <w:pPr>
        <w:widowControl w:val="0"/>
        <w:shd w:val="clear" w:color="auto" w:fill="FFFFFF"/>
        <w:rPr>
          <w:ins w:id="117" w:author="Daniel S Karp" w:date="2021-03-10T11:31:00Z"/>
          <w:color w:val="000000"/>
          <w:szCs w:val="24"/>
        </w:rPr>
      </w:pPr>
      <w:r w:rsidRPr="0073760B">
        <w:rPr>
          <w:color w:val="000000"/>
          <w:szCs w:val="24"/>
        </w:rPr>
        <w:t xml:space="preserve">To address </w:t>
      </w:r>
      <w:r w:rsidR="00C059CC">
        <w:rPr>
          <w:color w:val="000000"/>
          <w:szCs w:val="24"/>
        </w:rPr>
        <w:t>these questions</w:t>
      </w:r>
      <w:r w:rsidRPr="0073760B">
        <w:rPr>
          <w:color w:val="000000"/>
          <w:szCs w:val="24"/>
        </w:rPr>
        <w:t>, I will monitor</w:t>
      </w:r>
      <w:r w:rsidR="00904D7E" w:rsidRPr="0073760B">
        <w:rPr>
          <w:color w:val="000000"/>
          <w:szCs w:val="24"/>
        </w:rPr>
        <w:t xml:space="preserve"> Tree Swallow and Western Bluebird</w:t>
      </w:r>
      <w:r w:rsidRPr="0073760B">
        <w:rPr>
          <w:color w:val="000000"/>
          <w:szCs w:val="24"/>
        </w:rPr>
        <w:t xml:space="preserve"> </w:t>
      </w:r>
      <w:r w:rsidR="00904D7E" w:rsidRPr="0073760B">
        <w:rPr>
          <w:color w:val="000000"/>
          <w:szCs w:val="24"/>
        </w:rPr>
        <w:t>nest boxes</w:t>
      </w:r>
      <w:r w:rsidRPr="0073760B">
        <w:rPr>
          <w:color w:val="000000"/>
          <w:szCs w:val="24"/>
        </w:rPr>
        <w:t xml:space="preserve"> </w:t>
      </w:r>
      <w:r w:rsidR="00F306EE">
        <w:rPr>
          <w:color w:val="000000"/>
          <w:szCs w:val="24"/>
        </w:rPr>
        <w:t>in</w:t>
      </w:r>
      <w:r w:rsidRPr="0073760B">
        <w:rPr>
          <w:color w:val="000000"/>
          <w:szCs w:val="24"/>
        </w:rPr>
        <w:t xml:space="preserve"> four land use treatments</w:t>
      </w:r>
      <w:r w:rsidR="00F306EE">
        <w:rPr>
          <w:color w:val="000000"/>
          <w:szCs w:val="24"/>
        </w:rPr>
        <w:t xml:space="preserve">: </w:t>
      </w:r>
      <w:commentRangeStart w:id="118"/>
      <w:r w:rsidRPr="0073760B">
        <w:rPr>
          <w:color w:val="000000"/>
          <w:szCs w:val="24"/>
        </w:rPr>
        <w:t>row crop</w:t>
      </w:r>
      <w:r w:rsidR="0079723C">
        <w:rPr>
          <w:color w:val="000000"/>
          <w:szCs w:val="24"/>
        </w:rPr>
        <w:t>s</w:t>
      </w:r>
      <w:r w:rsidRPr="0073760B">
        <w:rPr>
          <w:color w:val="000000"/>
          <w:szCs w:val="24"/>
        </w:rPr>
        <w:t>, orchard</w:t>
      </w:r>
      <w:r w:rsidR="0079723C">
        <w:rPr>
          <w:color w:val="000000"/>
          <w:szCs w:val="24"/>
        </w:rPr>
        <w:t>s</w:t>
      </w:r>
      <w:r w:rsidRPr="0073760B">
        <w:rPr>
          <w:color w:val="000000"/>
          <w:szCs w:val="24"/>
        </w:rPr>
        <w:t>, grassland</w:t>
      </w:r>
      <w:r w:rsidR="0079723C">
        <w:rPr>
          <w:color w:val="000000"/>
          <w:szCs w:val="24"/>
        </w:rPr>
        <w:t>s</w:t>
      </w:r>
      <w:r w:rsidRPr="0073760B">
        <w:rPr>
          <w:color w:val="000000"/>
          <w:szCs w:val="24"/>
        </w:rPr>
        <w:t>, and high canopy cover riparian forests</w:t>
      </w:r>
      <w:commentRangeEnd w:id="118"/>
      <w:r w:rsidR="00C45EF6">
        <w:rPr>
          <w:rStyle w:val="CommentReference"/>
        </w:rPr>
        <w:commentReference w:id="118"/>
      </w:r>
      <w:r w:rsidR="00F306EE">
        <w:rPr>
          <w:color w:val="000000"/>
          <w:szCs w:val="24"/>
        </w:rPr>
        <w:t xml:space="preserve">. </w:t>
      </w:r>
      <w:r w:rsidR="00F306EE" w:rsidRPr="0073760B">
        <w:rPr>
          <w:color w:val="000000"/>
          <w:szCs w:val="24"/>
        </w:rPr>
        <w:t>I will partner with the Museum of Wildlife and Fish Biology</w:t>
      </w:r>
      <w:r w:rsidR="00CD011A">
        <w:rPr>
          <w:color w:val="000000"/>
          <w:szCs w:val="24"/>
        </w:rPr>
        <w:t xml:space="preserve"> (MWFB)</w:t>
      </w:r>
      <w:r w:rsidR="00F306EE" w:rsidRPr="0073760B">
        <w:rPr>
          <w:color w:val="000000"/>
          <w:szCs w:val="24"/>
        </w:rPr>
        <w:t xml:space="preserve"> to access their </w:t>
      </w:r>
      <w:r w:rsidR="00F306EE">
        <w:rPr>
          <w:color w:val="000000"/>
          <w:szCs w:val="24"/>
        </w:rPr>
        <w:t>‘</w:t>
      </w:r>
      <w:proofErr w:type="spellStart"/>
      <w:r w:rsidR="00F306EE" w:rsidRPr="0073760B">
        <w:rPr>
          <w:color w:val="000000"/>
          <w:szCs w:val="24"/>
        </w:rPr>
        <w:t>Putah</w:t>
      </w:r>
      <w:proofErr w:type="spellEnd"/>
      <w:r w:rsidR="00F306EE" w:rsidRPr="0073760B">
        <w:rPr>
          <w:color w:val="000000"/>
          <w:szCs w:val="24"/>
        </w:rPr>
        <w:t xml:space="preserve"> Creek Nest Box Highway,</w:t>
      </w:r>
      <w:r w:rsidR="00F306EE">
        <w:rPr>
          <w:color w:val="000000"/>
          <w:szCs w:val="24"/>
        </w:rPr>
        <w:t>’</w:t>
      </w:r>
      <w:r w:rsidR="00F306EE" w:rsidRPr="0073760B">
        <w:rPr>
          <w:color w:val="000000"/>
          <w:szCs w:val="24"/>
        </w:rPr>
        <w:t xml:space="preserve"> a network of 169 nest boxes along </w:t>
      </w:r>
      <w:proofErr w:type="spellStart"/>
      <w:r w:rsidR="00F306EE" w:rsidRPr="0073760B">
        <w:rPr>
          <w:color w:val="000000"/>
          <w:szCs w:val="24"/>
        </w:rPr>
        <w:t>Putah</w:t>
      </w:r>
      <w:proofErr w:type="spellEnd"/>
      <w:r w:rsidR="00F306EE" w:rsidRPr="0073760B">
        <w:rPr>
          <w:color w:val="000000"/>
          <w:szCs w:val="24"/>
        </w:rPr>
        <w:t xml:space="preserve"> Creek. However, the Nest Box Highway does not include nest boxes in row crop agriculture</w:t>
      </w:r>
      <w:r w:rsidR="00C45EF6">
        <w:rPr>
          <w:color w:val="000000"/>
          <w:szCs w:val="24"/>
        </w:rPr>
        <w:t xml:space="preserve"> or</w:t>
      </w:r>
      <w:r w:rsidR="00F306EE">
        <w:rPr>
          <w:color w:val="000000"/>
          <w:szCs w:val="24"/>
        </w:rPr>
        <w:t xml:space="preserve"> </w:t>
      </w:r>
      <w:r w:rsidR="003607CC">
        <w:rPr>
          <w:color w:val="000000"/>
          <w:szCs w:val="24"/>
        </w:rPr>
        <w:t>enough</w:t>
      </w:r>
      <w:r w:rsidR="00C45EF6">
        <w:rPr>
          <w:color w:val="000000"/>
          <w:szCs w:val="24"/>
        </w:rPr>
        <w:t xml:space="preserve"> boxes in</w:t>
      </w:r>
      <w:r w:rsidR="00F306EE">
        <w:rPr>
          <w:color w:val="000000"/>
          <w:szCs w:val="24"/>
        </w:rPr>
        <w:t xml:space="preserve"> orchard or grassland sites</w:t>
      </w:r>
      <w:r w:rsidR="0079723C">
        <w:rPr>
          <w:color w:val="000000"/>
          <w:szCs w:val="24"/>
        </w:rPr>
        <w:t>. T</w:t>
      </w:r>
      <w:r w:rsidR="00F306EE">
        <w:rPr>
          <w:color w:val="000000"/>
          <w:szCs w:val="24"/>
        </w:rPr>
        <w:t>hus,</w:t>
      </w:r>
      <w:r w:rsidR="00F306EE" w:rsidRPr="0073760B">
        <w:rPr>
          <w:color w:val="000000"/>
          <w:szCs w:val="24"/>
        </w:rPr>
        <w:t xml:space="preserve"> </w:t>
      </w:r>
      <w:r w:rsidR="0079723C">
        <w:rPr>
          <w:color w:val="000000"/>
          <w:szCs w:val="24"/>
        </w:rPr>
        <w:t>I am</w:t>
      </w:r>
      <w:r w:rsidR="00F306EE">
        <w:rPr>
          <w:color w:val="000000"/>
          <w:szCs w:val="24"/>
        </w:rPr>
        <w:t xml:space="preserve"> </w:t>
      </w:r>
      <w:r w:rsidR="00C45EF6">
        <w:rPr>
          <w:color w:val="000000"/>
          <w:szCs w:val="24"/>
        </w:rPr>
        <w:t>working to</w:t>
      </w:r>
      <w:r w:rsidR="00F306EE">
        <w:rPr>
          <w:color w:val="000000"/>
          <w:szCs w:val="24"/>
        </w:rPr>
        <w:t xml:space="preserve"> secur</w:t>
      </w:r>
      <w:r w:rsidR="00C45EF6">
        <w:rPr>
          <w:color w:val="000000"/>
          <w:szCs w:val="24"/>
        </w:rPr>
        <w:t>e</w:t>
      </w:r>
      <w:r w:rsidR="00F306EE">
        <w:rPr>
          <w:color w:val="000000"/>
          <w:szCs w:val="24"/>
        </w:rPr>
        <w:t xml:space="preserve"> landowner permissions to expand the network. In early April, we </w:t>
      </w:r>
      <w:r w:rsidR="0079723C">
        <w:rPr>
          <w:color w:val="000000"/>
          <w:szCs w:val="24"/>
        </w:rPr>
        <w:t>will</w:t>
      </w:r>
      <w:r w:rsidR="00F306EE">
        <w:rPr>
          <w:color w:val="000000"/>
          <w:szCs w:val="24"/>
        </w:rPr>
        <w:t xml:space="preserve"> begin monitor</w:t>
      </w:r>
      <w:r w:rsidR="0079723C">
        <w:rPr>
          <w:color w:val="000000"/>
          <w:szCs w:val="24"/>
        </w:rPr>
        <w:t>ing</w:t>
      </w:r>
      <w:r w:rsidR="00F306EE">
        <w:rPr>
          <w:color w:val="000000"/>
          <w:szCs w:val="24"/>
        </w:rPr>
        <w:t xml:space="preserve"> 36 boxes (N= 3 nests/site</w:t>
      </w:r>
      <w:r w:rsidR="003607CC">
        <w:rPr>
          <w:color w:val="000000"/>
          <w:szCs w:val="24"/>
        </w:rPr>
        <w:t xml:space="preserve"> * 3</w:t>
      </w:r>
      <w:r w:rsidR="00F306EE">
        <w:rPr>
          <w:color w:val="000000"/>
          <w:szCs w:val="24"/>
        </w:rPr>
        <w:t xml:space="preserve"> sites/land use</w:t>
      </w:r>
      <w:r w:rsidR="003607CC">
        <w:rPr>
          <w:color w:val="000000"/>
          <w:szCs w:val="24"/>
        </w:rPr>
        <w:t xml:space="preserve"> * </w:t>
      </w:r>
      <w:r w:rsidR="00F306EE">
        <w:rPr>
          <w:color w:val="000000"/>
          <w:szCs w:val="24"/>
        </w:rPr>
        <w:t>4 land uses). After chicks fledge, we will move on to new nests</w:t>
      </w:r>
      <w:r w:rsidR="004B6397">
        <w:rPr>
          <w:color w:val="000000"/>
          <w:szCs w:val="24"/>
        </w:rPr>
        <w:t>.</w:t>
      </w:r>
      <w:r w:rsidR="00F306EE">
        <w:rPr>
          <w:color w:val="000000"/>
          <w:szCs w:val="24"/>
        </w:rPr>
        <w:t xml:space="preserve"> </w:t>
      </w:r>
      <w:r w:rsidR="004B6397">
        <w:rPr>
          <w:color w:val="000000"/>
          <w:szCs w:val="24"/>
        </w:rPr>
        <w:t>W</w:t>
      </w:r>
      <w:r w:rsidR="00F306EE">
        <w:rPr>
          <w:color w:val="000000"/>
          <w:szCs w:val="24"/>
        </w:rPr>
        <w:t>e expect to complete 3 rounds of sampling for a total of 108 nests monitored</w:t>
      </w:r>
      <w:r w:rsidR="00F67C87">
        <w:rPr>
          <w:color w:val="000000"/>
          <w:szCs w:val="24"/>
        </w:rPr>
        <w:t xml:space="preserve"> in 2021</w:t>
      </w:r>
      <w:r w:rsidR="00F306EE">
        <w:rPr>
          <w:color w:val="000000"/>
          <w:szCs w:val="24"/>
        </w:rPr>
        <w:t xml:space="preserve">.   </w:t>
      </w:r>
    </w:p>
    <w:p w14:paraId="2D51D5CC" w14:textId="217F9A38" w:rsidR="00904D7E" w:rsidRDefault="00F306EE" w:rsidP="009D0B5F">
      <w:pPr>
        <w:widowControl w:val="0"/>
        <w:shd w:val="clear" w:color="auto" w:fill="FFFFFF"/>
        <w:ind w:firstLine="720"/>
        <w:rPr>
          <w:color w:val="000000"/>
          <w:szCs w:val="24"/>
        </w:rPr>
      </w:pPr>
      <w:r>
        <w:rPr>
          <w:color w:val="000000"/>
          <w:szCs w:val="24"/>
        </w:rPr>
        <w:t xml:space="preserve">I propose </w:t>
      </w:r>
      <w:r w:rsidR="004B6397">
        <w:rPr>
          <w:color w:val="000000"/>
          <w:szCs w:val="24"/>
        </w:rPr>
        <w:t>to monitor</w:t>
      </w:r>
      <w:r w:rsidR="004B6397">
        <w:rPr>
          <w:color w:val="000000"/>
          <w:szCs w:val="24"/>
        </w:rPr>
        <w:t xml:space="preserve"> </w:t>
      </w:r>
      <w:r>
        <w:rPr>
          <w:color w:val="000000"/>
          <w:szCs w:val="24"/>
        </w:rPr>
        <w:t xml:space="preserve">the same nest boxes that Katia Goldberg (see above) will use to explore temperature differentials between land-use types. She will place HOBO loggers inside boxes to measure nest temperature following egg-laying. </w:t>
      </w:r>
      <w:r w:rsidR="00CD011A">
        <w:rPr>
          <w:color w:val="000000"/>
          <w:szCs w:val="24"/>
        </w:rPr>
        <w:t xml:space="preserve">To quantify parental food provisioning rates, </w:t>
      </w:r>
      <w:r w:rsidR="00F34B5A">
        <w:rPr>
          <w:color w:val="000000"/>
          <w:szCs w:val="24"/>
        </w:rPr>
        <w:t xml:space="preserve">I </w:t>
      </w:r>
      <w:r w:rsidR="0079723C">
        <w:rPr>
          <w:color w:val="000000"/>
          <w:szCs w:val="24"/>
        </w:rPr>
        <w:t>will</w:t>
      </w:r>
      <w:r>
        <w:rPr>
          <w:color w:val="000000"/>
          <w:szCs w:val="24"/>
        </w:rPr>
        <w:t xml:space="preserve"> </w:t>
      </w:r>
      <w:r w:rsidR="0079723C">
        <w:rPr>
          <w:color w:val="000000"/>
          <w:szCs w:val="24"/>
        </w:rPr>
        <w:t>use</w:t>
      </w:r>
      <w:r w:rsidR="00F34B5A">
        <w:rPr>
          <w:color w:val="000000"/>
          <w:szCs w:val="24"/>
        </w:rPr>
        <w:t xml:space="preserve"> Raspberry Pi-based motion-activated cameras </w:t>
      </w:r>
      <w:r w:rsidR="009D0B5F">
        <w:rPr>
          <w:color w:val="000000"/>
          <w:szCs w:val="24"/>
        </w:rPr>
        <w:t>(Phillips et al. in review)</w:t>
      </w:r>
      <w:r w:rsidR="00F34B5A">
        <w:rPr>
          <w:color w:val="000000"/>
          <w:szCs w:val="24"/>
        </w:rPr>
        <w:t xml:space="preserve"> that will record 30 seconds before and after motion activation. I will use </w:t>
      </w:r>
      <w:r w:rsidR="00CD011A">
        <w:rPr>
          <w:color w:val="000000"/>
          <w:szCs w:val="24"/>
        </w:rPr>
        <w:t>generalized linear mixed models (GLMMs)</w:t>
      </w:r>
      <w:r w:rsidR="00F34B5A">
        <w:rPr>
          <w:color w:val="000000"/>
          <w:szCs w:val="24"/>
        </w:rPr>
        <w:t xml:space="preserve"> to compare the effect of temperature on provisioning rates </w:t>
      </w:r>
      <w:r w:rsidR="00CD011A">
        <w:rPr>
          <w:color w:val="000000"/>
          <w:szCs w:val="24"/>
        </w:rPr>
        <w:t xml:space="preserve">across </w:t>
      </w:r>
      <w:r w:rsidR="00F34B5A">
        <w:rPr>
          <w:color w:val="000000"/>
          <w:szCs w:val="24"/>
        </w:rPr>
        <w:t>the four land use</w:t>
      </w:r>
      <w:r w:rsidR="00CD011A">
        <w:rPr>
          <w:color w:val="000000"/>
          <w:szCs w:val="24"/>
        </w:rPr>
        <w:t xml:space="preserve"> types</w:t>
      </w:r>
      <w:r w:rsidR="00F34B5A">
        <w:rPr>
          <w:color w:val="000000"/>
          <w:szCs w:val="24"/>
        </w:rPr>
        <w:t xml:space="preserve"> (Question 1). </w:t>
      </w:r>
      <w:r w:rsidR="00CD011A">
        <w:rPr>
          <w:color w:val="000000"/>
          <w:szCs w:val="24"/>
        </w:rPr>
        <w:t>Starting in March 2022</w:t>
      </w:r>
      <w:r w:rsidR="00F34B5A">
        <w:rPr>
          <w:color w:val="000000"/>
          <w:szCs w:val="24"/>
        </w:rPr>
        <w:t xml:space="preserve">, I will </w:t>
      </w:r>
      <w:r w:rsidR="007817E9" w:rsidRPr="0073760B">
        <w:rPr>
          <w:color w:val="000000"/>
          <w:szCs w:val="24"/>
        </w:rPr>
        <w:t xml:space="preserve">partner with Dr. Paulina Gonzalez to collect blood samples from </w:t>
      </w:r>
      <w:r w:rsidR="00F34B5A">
        <w:rPr>
          <w:color w:val="000000"/>
          <w:szCs w:val="24"/>
        </w:rPr>
        <w:t>nestlings</w:t>
      </w:r>
      <w:r w:rsidR="0079723C">
        <w:rPr>
          <w:color w:val="000000"/>
          <w:szCs w:val="24"/>
        </w:rPr>
        <w:t xml:space="preserve"> and</w:t>
      </w:r>
      <w:r w:rsidR="007817E9" w:rsidRPr="0073760B">
        <w:rPr>
          <w:color w:val="000000"/>
          <w:szCs w:val="24"/>
        </w:rPr>
        <w:t xml:space="preserve"> use ELISA assays</w:t>
      </w:r>
      <w:del w:id="119" w:author="Katie Lauck" w:date="2021-03-12T15:40:00Z">
        <w:r w:rsidR="00383680" w:rsidDel="004274B5">
          <w:rPr>
            <w:color w:val="000000"/>
            <w:szCs w:val="24"/>
          </w:rPr>
          <w:delText xml:space="preserve"> [CITE</w:delText>
        </w:r>
        <w:r w:rsidR="004C5872" w:rsidDel="004274B5">
          <w:rPr>
            <w:color w:val="000000"/>
            <w:szCs w:val="24"/>
          </w:rPr>
          <w:delText xml:space="preserve"> – ask Paulina</w:delText>
        </w:r>
        <w:r w:rsidR="00383680" w:rsidDel="004274B5">
          <w:rPr>
            <w:color w:val="000000"/>
            <w:szCs w:val="24"/>
          </w:rPr>
          <w:delText>]</w:delText>
        </w:r>
      </w:del>
      <w:r w:rsidR="007817E9" w:rsidRPr="0073760B">
        <w:rPr>
          <w:color w:val="000000"/>
          <w:szCs w:val="24"/>
        </w:rPr>
        <w:t xml:space="preserve"> to measure </w:t>
      </w:r>
      <w:r w:rsidR="00F34B5A">
        <w:rPr>
          <w:color w:val="000000"/>
          <w:szCs w:val="24"/>
        </w:rPr>
        <w:t xml:space="preserve">cortisol </w:t>
      </w:r>
      <w:ins w:id="120" w:author="Katie Lauck" w:date="2021-03-12T15:52:00Z">
        <w:r w:rsidR="00AD27B2">
          <w:rPr>
            <w:color w:val="000000"/>
            <w:szCs w:val="24"/>
          </w:rPr>
          <w:t xml:space="preserve">concentrations. </w:t>
        </w:r>
      </w:ins>
      <w:del w:id="121" w:author="Katie Lauck" w:date="2021-03-12T15:52:00Z">
        <w:r w:rsidR="00F34B5A" w:rsidDel="00AD27B2">
          <w:rPr>
            <w:color w:val="000000"/>
            <w:szCs w:val="24"/>
          </w:rPr>
          <w:delText>concentration</w:delText>
        </w:r>
        <w:r w:rsidR="0079723C" w:rsidDel="00AD27B2">
          <w:rPr>
            <w:color w:val="000000"/>
            <w:szCs w:val="24"/>
          </w:rPr>
          <w:delText>s</w:delText>
        </w:r>
        <w:r w:rsidR="007817E9" w:rsidRPr="0073760B" w:rsidDel="00AD27B2">
          <w:rPr>
            <w:color w:val="000000"/>
            <w:szCs w:val="24"/>
          </w:rPr>
          <w:delText>.</w:delText>
        </w:r>
        <w:r w:rsidR="00F34B5A" w:rsidDel="00AD27B2">
          <w:rPr>
            <w:color w:val="000000"/>
            <w:szCs w:val="24"/>
          </w:rPr>
          <w:delText xml:space="preserve"> </w:delText>
        </w:r>
      </w:del>
      <w:r w:rsidR="00CD011A">
        <w:rPr>
          <w:color w:val="000000"/>
          <w:szCs w:val="24"/>
        </w:rPr>
        <w:t xml:space="preserve">Again, </w:t>
      </w:r>
      <w:r w:rsidR="00F34B5A">
        <w:rPr>
          <w:color w:val="000000"/>
          <w:szCs w:val="24"/>
        </w:rPr>
        <w:t xml:space="preserve">I will use </w:t>
      </w:r>
      <w:r w:rsidR="00CD011A">
        <w:rPr>
          <w:color w:val="000000"/>
          <w:szCs w:val="24"/>
        </w:rPr>
        <w:t>GLMMs</w:t>
      </w:r>
      <w:r w:rsidR="00F34B5A">
        <w:rPr>
          <w:color w:val="000000"/>
          <w:szCs w:val="24"/>
        </w:rPr>
        <w:t xml:space="preserve"> to compare effect</w:t>
      </w:r>
      <w:r w:rsidR="00CD011A">
        <w:rPr>
          <w:color w:val="000000"/>
          <w:szCs w:val="24"/>
        </w:rPr>
        <w:t>s</w:t>
      </w:r>
      <w:r w:rsidR="00F34B5A">
        <w:rPr>
          <w:color w:val="000000"/>
          <w:szCs w:val="24"/>
        </w:rPr>
        <w:t xml:space="preserve"> of temperature on nestling cortisol concentration</w:t>
      </w:r>
      <w:r w:rsidR="00CD011A">
        <w:rPr>
          <w:color w:val="000000"/>
          <w:szCs w:val="24"/>
        </w:rPr>
        <w:t>s</w:t>
      </w:r>
      <w:r w:rsidR="00F34B5A">
        <w:rPr>
          <w:color w:val="000000"/>
          <w:szCs w:val="24"/>
        </w:rPr>
        <w:t xml:space="preserve"> </w:t>
      </w:r>
      <w:r w:rsidR="00CD011A">
        <w:rPr>
          <w:color w:val="000000"/>
          <w:szCs w:val="24"/>
        </w:rPr>
        <w:t>among</w:t>
      </w:r>
      <w:r w:rsidR="00F34B5A">
        <w:rPr>
          <w:color w:val="000000"/>
          <w:szCs w:val="24"/>
        </w:rPr>
        <w:t xml:space="preserve"> land use</w:t>
      </w:r>
      <w:r w:rsidR="00CD011A">
        <w:rPr>
          <w:color w:val="000000"/>
          <w:szCs w:val="24"/>
        </w:rPr>
        <w:t>s</w:t>
      </w:r>
      <w:r w:rsidR="00F34B5A">
        <w:rPr>
          <w:color w:val="000000"/>
          <w:szCs w:val="24"/>
        </w:rPr>
        <w:t xml:space="preserve"> (Question 2).</w:t>
      </w:r>
    </w:p>
    <w:p w14:paraId="3783ACF4" w14:textId="181AC1A4" w:rsidR="00E55655" w:rsidRPr="0073760B" w:rsidRDefault="00E55655" w:rsidP="009D0B5F">
      <w:pPr>
        <w:widowControl w:val="0"/>
        <w:shd w:val="clear" w:color="auto" w:fill="FFFFFF"/>
        <w:rPr>
          <w:color w:val="000000"/>
          <w:szCs w:val="24"/>
        </w:rPr>
      </w:pPr>
      <w:r>
        <w:rPr>
          <w:color w:val="000000"/>
          <w:szCs w:val="24"/>
        </w:rPr>
        <w:tab/>
        <w:t>To address question 3, I</w:t>
      </w:r>
      <w:r w:rsidRPr="0073760B">
        <w:rPr>
          <w:color w:val="000000"/>
          <w:szCs w:val="24"/>
        </w:rPr>
        <w:t xml:space="preserve"> will partner with the </w:t>
      </w:r>
      <w:r w:rsidR="00CD011A">
        <w:rPr>
          <w:color w:val="000000"/>
          <w:szCs w:val="24"/>
        </w:rPr>
        <w:t>MWFB</w:t>
      </w:r>
      <w:r w:rsidR="00CD011A" w:rsidRPr="0073760B" w:rsidDel="00CD011A">
        <w:rPr>
          <w:color w:val="000000"/>
          <w:szCs w:val="24"/>
        </w:rPr>
        <w:t xml:space="preserve"> </w:t>
      </w:r>
      <w:r w:rsidRPr="0073760B">
        <w:rPr>
          <w:color w:val="000000"/>
          <w:szCs w:val="24"/>
        </w:rPr>
        <w:t xml:space="preserve">to monitor nestling growth and survival. </w:t>
      </w:r>
      <w:r w:rsidR="00CD011A">
        <w:rPr>
          <w:color w:val="000000"/>
          <w:szCs w:val="24"/>
        </w:rPr>
        <w:t xml:space="preserve">Within their current nest box network, project scientist </w:t>
      </w:r>
      <w:proofErr w:type="spellStart"/>
      <w:r w:rsidRPr="0073760B">
        <w:rPr>
          <w:color w:val="000000"/>
          <w:szCs w:val="24"/>
        </w:rPr>
        <w:t>Hanika</w:t>
      </w:r>
      <w:proofErr w:type="spellEnd"/>
      <w:r w:rsidRPr="0073760B">
        <w:rPr>
          <w:color w:val="000000"/>
          <w:szCs w:val="24"/>
        </w:rPr>
        <w:t xml:space="preserve"> </w:t>
      </w:r>
      <w:proofErr w:type="gramStart"/>
      <w:r w:rsidRPr="0073760B">
        <w:rPr>
          <w:color w:val="000000"/>
          <w:szCs w:val="24"/>
        </w:rPr>
        <w:t>Cook</w:t>
      </w:r>
      <w:proofErr w:type="gramEnd"/>
      <w:r w:rsidRPr="0073760B">
        <w:rPr>
          <w:color w:val="000000"/>
          <w:szCs w:val="24"/>
        </w:rPr>
        <w:t xml:space="preserve"> and her team will record mass, tarsus length, bill length, and wing chord of nestlings twice during the nestling period and band them at the appropriate time. I will be trained to handle, measure, and band nestlings according to their protocol</w:t>
      </w:r>
      <w:r w:rsidR="0079723C">
        <w:rPr>
          <w:color w:val="000000"/>
          <w:szCs w:val="24"/>
        </w:rPr>
        <w:t xml:space="preserve">. I will then </w:t>
      </w:r>
      <w:r w:rsidRPr="0073760B">
        <w:rPr>
          <w:color w:val="000000"/>
          <w:szCs w:val="24"/>
        </w:rPr>
        <w:t xml:space="preserve">monitor </w:t>
      </w:r>
      <w:r w:rsidR="00CD011A">
        <w:rPr>
          <w:color w:val="000000"/>
          <w:szCs w:val="24"/>
        </w:rPr>
        <w:t>the additional boxes place</w:t>
      </w:r>
      <w:r w:rsidR="004B0940">
        <w:rPr>
          <w:color w:val="000000"/>
          <w:szCs w:val="24"/>
        </w:rPr>
        <w:t>d</w:t>
      </w:r>
      <w:r w:rsidR="00CD011A">
        <w:rPr>
          <w:color w:val="000000"/>
          <w:szCs w:val="24"/>
        </w:rPr>
        <w:t xml:space="preserve"> in row crops, orchards, and grassland</w:t>
      </w:r>
      <w:r w:rsidR="0079723C">
        <w:rPr>
          <w:color w:val="000000"/>
          <w:szCs w:val="24"/>
        </w:rPr>
        <w:t>s</w:t>
      </w:r>
      <w:r w:rsidR="00CD011A">
        <w:rPr>
          <w:color w:val="000000"/>
          <w:szCs w:val="24"/>
        </w:rPr>
        <w:t xml:space="preserve">. Again, </w:t>
      </w:r>
      <w:r w:rsidR="0079723C">
        <w:rPr>
          <w:color w:val="000000"/>
          <w:szCs w:val="24"/>
        </w:rPr>
        <w:t xml:space="preserve">I </w:t>
      </w:r>
      <w:r>
        <w:rPr>
          <w:color w:val="000000"/>
          <w:szCs w:val="24"/>
        </w:rPr>
        <w:t xml:space="preserve">will use </w:t>
      </w:r>
      <w:r w:rsidR="00CD011A">
        <w:rPr>
          <w:color w:val="000000"/>
          <w:szCs w:val="24"/>
        </w:rPr>
        <w:t>GLMMs</w:t>
      </w:r>
      <w:r w:rsidR="00CD011A" w:rsidDel="00CD011A">
        <w:rPr>
          <w:color w:val="000000"/>
          <w:szCs w:val="24"/>
        </w:rPr>
        <w:t xml:space="preserve"> </w:t>
      </w:r>
      <w:r>
        <w:rPr>
          <w:color w:val="000000"/>
          <w:szCs w:val="24"/>
        </w:rPr>
        <w:t>to compare effects of</w:t>
      </w:r>
      <w:r w:rsidR="002F7467">
        <w:rPr>
          <w:color w:val="000000"/>
          <w:szCs w:val="24"/>
        </w:rPr>
        <w:t xml:space="preserve"> provisioning</w:t>
      </w:r>
      <w:r w:rsidR="00F34B5A">
        <w:rPr>
          <w:color w:val="000000"/>
          <w:szCs w:val="24"/>
        </w:rPr>
        <w:t xml:space="preserve"> rate</w:t>
      </w:r>
      <w:r w:rsidR="002F7467">
        <w:rPr>
          <w:color w:val="000000"/>
          <w:szCs w:val="24"/>
        </w:rPr>
        <w:t xml:space="preserve"> and nestling </w:t>
      </w:r>
      <w:r w:rsidR="00F34B5A">
        <w:rPr>
          <w:color w:val="000000"/>
          <w:szCs w:val="24"/>
        </w:rPr>
        <w:t xml:space="preserve">cortisol concentration </w:t>
      </w:r>
      <w:r w:rsidR="002F7467">
        <w:rPr>
          <w:color w:val="000000"/>
          <w:szCs w:val="24"/>
        </w:rPr>
        <w:t>on nestling growth and survival rates among land uses.</w:t>
      </w:r>
    </w:p>
    <w:p w14:paraId="518EEF2C" w14:textId="77777777" w:rsidR="004A1497" w:rsidRPr="0073760B" w:rsidRDefault="004A1497" w:rsidP="009D0B5F">
      <w:pPr>
        <w:widowControl w:val="0"/>
        <w:shd w:val="clear" w:color="auto" w:fill="FFFFFF"/>
        <w:rPr>
          <w:color w:val="000000"/>
          <w:szCs w:val="24"/>
        </w:rPr>
      </w:pPr>
      <w:r w:rsidRPr="0073760B">
        <w:rPr>
          <w:b/>
          <w:bCs/>
          <w:i/>
          <w:iCs/>
          <w:color w:val="000000"/>
          <w:szCs w:val="24"/>
        </w:rPr>
        <w:t>Justification</w:t>
      </w:r>
    </w:p>
    <w:p w14:paraId="737A3F5A" w14:textId="482F8227" w:rsidR="004A1497" w:rsidRPr="0073760B" w:rsidRDefault="004A1497" w:rsidP="009D0B5F">
      <w:pPr>
        <w:widowControl w:val="0"/>
        <w:shd w:val="clear" w:color="auto" w:fill="FFFFFF"/>
        <w:rPr>
          <w:color w:val="000000"/>
          <w:szCs w:val="24"/>
        </w:rPr>
      </w:pPr>
      <w:r w:rsidRPr="0073760B">
        <w:rPr>
          <w:color w:val="000000"/>
          <w:szCs w:val="24"/>
        </w:rPr>
        <w:t xml:space="preserve">The results of this project will provide crucial insight into the mechanisms by which climate change </w:t>
      </w:r>
      <w:r w:rsidR="0079723C">
        <w:rPr>
          <w:color w:val="000000"/>
          <w:szCs w:val="24"/>
        </w:rPr>
        <w:t>may</w:t>
      </w:r>
      <w:r w:rsidR="0079723C" w:rsidRPr="0073760B">
        <w:rPr>
          <w:color w:val="000000"/>
          <w:szCs w:val="24"/>
        </w:rPr>
        <w:t xml:space="preserve"> </w:t>
      </w:r>
      <w:r w:rsidRPr="0073760B">
        <w:rPr>
          <w:color w:val="000000"/>
          <w:szCs w:val="24"/>
        </w:rPr>
        <w:t xml:space="preserve">affect the ability of birds to </w:t>
      </w:r>
      <w:r w:rsidR="0079723C">
        <w:rPr>
          <w:color w:val="000000"/>
          <w:szCs w:val="24"/>
        </w:rPr>
        <w:t>survive</w:t>
      </w:r>
      <w:r w:rsidR="0079723C" w:rsidRPr="0073760B">
        <w:rPr>
          <w:color w:val="000000"/>
          <w:szCs w:val="24"/>
        </w:rPr>
        <w:t xml:space="preserve"> </w:t>
      </w:r>
      <w:r w:rsidRPr="0073760B">
        <w:rPr>
          <w:color w:val="000000"/>
          <w:szCs w:val="24"/>
        </w:rPr>
        <w:t xml:space="preserve">in human-dominated </w:t>
      </w:r>
      <w:r w:rsidR="0079723C">
        <w:rPr>
          <w:color w:val="000000"/>
          <w:szCs w:val="24"/>
        </w:rPr>
        <w:t>habitats</w:t>
      </w:r>
      <w:r w:rsidRPr="0073760B">
        <w:rPr>
          <w:color w:val="000000"/>
          <w:szCs w:val="24"/>
        </w:rPr>
        <w:t>.</w:t>
      </w:r>
      <w:r w:rsidR="00CD011A">
        <w:rPr>
          <w:color w:val="000000"/>
          <w:szCs w:val="24"/>
        </w:rPr>
        <w:t xml:space="preserve"> In doing so, it will also provide concrete avenues through which working landscapes could be modified to better accommodate cavity-nesting birds.</w:t>
      </w:r>
      <w:r w:rsidRPr="0073760B">
        <w:rPr>
          <w:color w:val="000000"/>
          <w:szCs w:val="24"/>
        </w:rPr>
        <w:t xml:space="preserve"> </w:t>
      </w:r>
      <w:r w:rsidR="00CD011A">
        <w:rPr>
          <w:color w:val="000000"/>
          <w:szCs w:val="24"/>
        </w:rPr>
        <w:t>If</w:t>
      </w:r>
      <w:r w:rsidR="00CD011A" w:rsidRPr="0073760B">
        <w:rPr>
          <w:color w:val="000000"/>
          <w:szCs w:val="24"/>
        </w:rPr>
        <w:t xml:space="preserve"> </w:t>
      </w:r>
      <w:r w:rsidR="002343B8" w:rsidRPr="0073760B">
        <w:rPr>
          <w:color w:val="000000"/>
          <w:szCs w:val="24"/>
        </w:rPr>
        <w:t>the direct effects of heat are more important than food-mediated effects, nest boxes could be modified</w:t>
      </w:r>
      <w:r w:rsidR="00CD011A">
        <w:rPr>
          <w:color w:val="000000"/>
          <w:szCs w:val="24"/>
        </w:rPr>
        <w:t xml:space="preserve"> to increase </w:t>
      </w:r>
      <w:r w:rsidR="0079723C">
        <w:rPr>
          <w:color w:val="000000"/>
          <w:szCs w:val="24"/>
        </w:rPr>
        <w:t>nesting success</w:t>
      </w:r>
      <w:ins w:id="122" w:author="Katie Lauck" w:date="2021-03-12T16:02:00Z">
        <w:r w:rsidR="00111372">
          <w:rPr>
            <w:color w:val="000000"/>
            <w:szCs w:val="24"/>
          </w:rPr>
          <w:t>;</w:t>
        </w:r>
      </w:ins>
      <w:del w:id="123" w:author="Katie Lauck" w:date="2021-03-12T16:02:00Z">
        <w:r w:rsidR="00CD011A" w:rsidDel="00111372">
          <w:rPr>
            <w:color w:val="000000"/>
            <w:szCs w:val="24"/>
          </w:rPr>
          <w:delText>;</w:delText>
        </w:r>
      </w:del>
      <w:r w:rsidR="002343B8" w:rsidRPr="0073760B">
        <w:rPr>
          <w:color w:val="000000"/>
          <w:szCs w:val="24"/>
        </w:rPr>
        <w:t xml:space="preserve"> </w:t>
      </w:r>
      <w:ins w:id="124" w:author="Katie Lauck" w:date="2021-03-12T16:02:00Z">
        <w:r w:rsidR="00111372">
          <w:rPr>
            <w:color w:val="000000"/>
            <w:szCs w:val="24"/>
          </w:rPr>
          <w:t>f</w:t>
        </w:r>
      </w:ins>
      <w:del w:id="125" w:author="Katie Lauck" w:date="2021-03-12T16:02:00Z">
        <w:r w:rsidR="002343B8" w:rsidRPr="0073760B" w:rsidDel="00111372">
          <w:rPr>
            <w:color w:val="000000"/>
            <w:szCs w:val="24"/>
          </w:rPr>
          <w:delText>f</w:delText>
        </w:r>
      </w:del>
      <w:r w:rsidR="002343B8" w:rsidRPr="0073760B">
        <w:rPr>
          <w:color w:val="000000"/>
          <w:szCs w:val="24"/>
        </w:rPr>
        <w:t>or example, by adding white paint or solar shield</w:t>
      </w:r>
      <w:r w:rsidR="00CD011A">
        <w:rPr>
          <w:color w:val="000000"/>
          <w:szCs w:val="24"/>
        </w:rPr>
        <w:t>s</w:t>
      </w:r>
      <w:r w:rsidR="002343B8" w:rsidRPr="0073760B">
        <w:rPr>
          <w:color w:val="000000"/>
          <w:szCs w:val="24"/>
        </w:rPr>
        <w:t xml:space="preserve"> to roof</w:t>
      </w:r>
      <w:r w:rsidR="0079723C">
        <w:rPr>
          <w:color w:val="000000"/>
          <w:szCs w:val="24"/>
        </w:rPr>
        <w:t>s</w:t>
      </w:r>
      <w:r w:rsidR="002343B8" w:rsidRPr="0073760B">
        <w:rPr>
          <w:color w:val="000000"/>
          <w:szCs w:val="24"/>
        </w:rPr>
        <w:t xml:space="preserve">, or by installing </w:t>
      </w:r>
      <w:r w:rsidR="0079723C">
        <w:rPr>
          <w:color w:val="000000"/>
          <w:szCs w:val="24"/>
        </w:rPr>
        <w:t>boxes</w:t>
      </w:r>
      <w:r w:rsidR="0079723C" w:rsidRPr="0073760B">
        <w:rPr>
          <w:color w:val="000000"/>
          <w:szCs w:val="24"/>
        </w:rPr>
        <w:t xml:space="preserve"> </w:t>
      </w:r>
      <w:r w:rsidR="002343B8" w:rsidRPr="0073760B">
        <w:rPr>
          <w:color w:val="000000"/>
          <w:szCs w:val="24"/>
        </w:rPr>
        <w:t xml:space="preserve">in more </w:t>
      </w:r>
      <w:r w:rsidR="00CD011A">
        <w:rPr>
          <w:color w:val="000000"/>
          <w:szCs w:val="24"/>
        </w:rPr>
        <w:t>shaded</w:t>
      </w:r>
      <w:r w:rsidR="00CD011A" w:rsidRPr="0073760B">
        <w:rPr>
          <w:color w:val="000000"/>
          <w:szCs w:val="24"/>
        </w:rPr>
        <w:t xml:space="preserve"> </w:t>
      </w:r>
      <w:r w:rsidR="002343B8" w:rsidRPr="0073760B">
        <w:rPr>
          <w:color w:val="000000"/>
          <w:szCs w:val="24"/>
        </w:rPr>
        <w:t xml:space="preserve">areas. In contrast, </w:t>
      </w:r>
      <w:r w:rsidR="00CD011A">
        <w:rPr>
          <w:color w:val="000000"/>
          <w:szCs w:val="24"/>
        </w:rPr>
        <w:t>if</w:t>
      </w:r>
      <w:r w:rsidR="00CD011A" w:rsidRPr="0073760B">
        <w:rPr>
          <w:color w:val="000000"/>
          <w:szCs w:val="24"/>
        </w:rPr>
        <w:t xml:space="preserve"> </w:t>
      </w:r>
      <w:r w:rsidR="002343B8" w:rsidRPr="0073760B">
        <w:rPr>
          <w:color w:val="000000"/>
          <w:szCs w:val="24"/>
        </w:rPr>
        <w:t xml:space="preserve">food-mediated effects </w:t>
      </w:r>
      <w:r w:rsidR="00CD011A">
        <w:rPr>
          <w:color w:val="000000"/>
          <w:szCs w:val="24"/>
        </w:rPr>
        <w:t>predominate</w:t>
      </w:r>
      <w:r w:rsidR="002343B8" w:rsidRPr="0073760B">
        <w:rPr>
          <w:color w:val="000000"/>
          <w:szCs w:val="24"/>
        </w:rPr>
        <w:t>,</w:t>
      </w:r>
      <w:r w:rsidR="00CD011A">
        <w:rPr>
          <w:color w:val="000000"/>
          <w:szCs w:val="24"/>
        </w:rPr>
        <w:t xml:space="preserve"> then</w:t>
      </w:r>
      <w:r w:rsidR="002343B8" w:rsidRPr="0073760B">
        <w:rPr>
          <w:color w:val="000000"/>
          <w:szCs w:val="24"/>
        </w:rPr>
        <w:t xml:space="preserve"> </w:t>
      </w:r>
      <w:del w:id="126" w:author="Katie Lauck" w:date="2021-03-12T16:03:00Z">
        <w:r w:rsidR="00CD011A" w:rsidDel="00111372">
          <w:rPr>
            <w:color w:val="000000"/>
            <w:szCs w:val="24"/>
          </w:rPr>
          <w:delText xml:space="preserve">it may be necessary to </w:delText>
        </w:r>
        <w:r w:rsidR="002343B8" w:rsidRPr="0073760B" w:rsidDel="00111372">
          <w:rPr>
            <w:color w:val="000000"/>
            <w:szCs w:val="24"/>
          </w:rPr>
          <w:delText>maintain</w:delText>
        </w:r>
      </w:del>
      <w:ins w:id="127" w:author="Katie Lauck" w:date="2021-03-12T16:03:00Z">
        <w:r w:rsidR="00111372">
          <w:rPr>
            <w:color w:val="000000"/>
            <w:szCs w:val="24"/>
          </w:rPr>
          <w:t>maintaining</w:t>
        </w:r>
      </w:ins>
      <w:r w:rsidR="002343B8" w:rsidRPr="0073760B">
        <w:rPr>
          <w:color w:val="000000"/>
          <w:szCs w:val="24"/>
        </w:rPr>
        <w:t xml:space="preserve"> patches of </w:t>
      </w:r>
      <w:r w:rsidR="00CD011A">
        <w:rPr>
          <w:color w:val="000000"/>
          <w:szCs w:val="24"/>
        </w:rPr>
        <w:t xml:space="preserve">non-crop habitats in working landscapes </w:t>
      </w:r>
      <w:ins w:id="128" w:author="Katie Lauck" w:date="2021-03-12T16:03:00Z">
        <w:r w:rsidR="00111372">
          <w:rPr>
            <w:color w:val="000000"/>
            <w:szCs w:val="24"/>
          </w:rPr>
          <w:t>to support</w:t>
        </w:r>
      </w:ins>
      <w:del w:id="129" w:author="Katie Lauck" w:date="2021-03-12T16:03:00Z">
        <w:r w:rsidR="00CD011A" w:rsidDel="00111372">
          <w:rPr>
            <w:color w:val="000000"/>
            <w:szCs w:val="24"/>
          </w:rPr>
          <w:delText>to support</w:delText>
        </w:r>
      </w:del>
      <w:ins w:id="130" w:author="Katie Lauck" w:date="2021-03-12T16:04:00Z">
        <w:r w:rsidR="00111372">
          <w:rPr>
            <w:color w:val="000000"/>
            <w:szCs w:val="24"/>
          </w:rPr>
          <w:t xml:space="preserve"> </w:t>
        </w:r>
      </w:ins>
      <w:del w:id="131" w:author="Katie Lauck" w:date="2021-03-12T16:04:00Z">
        <w:r w:rsidR="00CD011A" w:rsidDel="00111372">
          <w:rPr>
            <w:color w:val="000000"/>
            <w:szCs w:val="24"/>
          </w:rPr>
          <w:delText xml:space="preserve"> more diverse and abundant </w:delText>
        </w:r>
      </w:del>
      <w:r w:rsidR="00CD011A">
        <w:rPr>
          <w:color w:val="000000"/>
          <w:szCs w:val="24"/>
        </w:rPr>
        <w:t>food resources for birds (</w:t>
      </w:r>
      <w:r w:rsidR="00CD011A">
        <w:rPr>
          <w:i/>
          <w:iCs/>
          <w:color w:val="000000"/>
          <w:szCs w:val="24"/>
        </w:rPr>
        <w:t>i.e.,</w:t>
      </w:r>
      <w:r w:rsidR="00CD011A">
        <w:rPr>
          <w:color w:val="000000"/>
          <w:szCs w:val="24"/>
        </w:rPr>
        <w:t xml:space="preserve"> insects)</w:t>
      </w:r>
      <w:ins w:id="132" w:author="Katie Lauck" w:date="2021-03-12T16:04:00Z">
        <w:r w:rsidR="00111372">
          <w:rPr>
            <w:color w:val="000000"/>
            <w:szCs w:val="24"/>
          </w:rPr>
          <w:t xml:space="preserve"> may be more effective</w:t>
        </w:r>
      </w:ins>
      <w:r w:rsidR="00CD011A">
        <w:rPr>
          <w:color w:val="000000"/>
          <w:szCs w:val="24"/>
        </w:rPr>
        <w:t xml:space="preserve">. </w:t>
      </w:r>
    </w:p>
    <w:p w14:paraId="33DD4DC4" w14:textId="77777777" w:rsidR="00E14065" w:rsidRPr="0073760B" w:rsidRDefault="00E14065" w:rsidP="009D0B5F">
      <w:pPr>
        <w:pStyle w:val="NormalWeb"/>
        <w:widowControl w:val="0"/>
        <w:shd w:val="clear" w:color="auto" w:fill="FFFFFF"/>
        <w:spacing w:before="0" w:beforeAutospacing="0" w:after="0" w:afterAutospacing="0"/>
        <w:rPr>
          <w:b/>
          <w:bCs/>
          <w:color w:val="000000"/>
        </w:rPr>
      </w:pPr>
      <w:r w:rsidRPr="0073760B">
        <w:rPr>
          <w:b/>
          <w:bCs/>
          <w:i/>
          <w:iCs/>
          <w:color w:val="000000"/>
        </w:rPr>
        <w:lastRenderedPageBreak/>
        <w:t xml:space="preserve">Literature </w:t>
      </w:r>
      <w:proofErr w:type="gramStart"/>
      <w:r w:rsidRPr="0073760B">
        <w:rPr>
          <w:b/>
          <w:bCs/>
          <w:i/>
          <w:iCs/>
          <w:color w:val="000000"/>
        </w:rPr>
        <w:t>cited</w:t>
      </w:r>
      <w:proofErr w:type="gramEnd"/>
    </w:p>
    <w:p w14:paraId="00D16D2F" w14:textId="77777777" w:rsidR="009D0B5F" w:rsidRPr="009D0B5F" w:rsidRDefault="009436A0" w:rsidP="00AD27B2">
      <w:pPr>
        <w:pStyle w:val="Bibliography"/>
        <w:widowControl w:val="0"/>
        <w:spacing w:line="240" w:lineRule="auto"/>
        <w:pPrChange w:id="133" w:author="Katie Lauck" w:date="2021-03-12T15:52:00Z">
          <w:pPr>
            <w:pStyle w:val="Bibliography"/>
            <w:widowControl w:val="0"/>
          </w:pPr>
        </w:pPrChange>
      </w:pPr>
      <w:r w:rsidRPr="0073760B">
        <w:rPr>
          <w:b/>
          <w:bCs/>
        </w:rPr>
        <w:fldChar w:fldCharType="begin"/>
      </w:r>
      <w:r w:rsidRPr="0073760B">
        <w:rPr>
          <w:b/>
          <w:bCs/>
        </w:rPr>
        <w:instrText xml:space="preserve"> ADDIN ZOTERO_BIBL {"uncited":[],"omitted":[],"custom":[]} CSL_BIBLIOGRAPHY </w:instrText>
      </w:r>
      <w:r w:rsidRPr="0073760B">
        <w:rPr>
          <w:b/>
          <w:bCs/>
        </w:rPr>
        <w:fldChar w:fldCharType="separate"/>
      </w:r>
      <w:r w:rsidR="009D0B5F" w:rsidRPr="009D0B5F">
        <w:t xml:space="preserve">De </w:t>
      </w:r>
      <w:proofErr w:type="spellStart"/>
      <w:r w:rsidR="009D0B5F" w:rsidRPr="009D0B5F">
        <w:t>Frenne</w:t>
      </w:r>
      <w:proofErr w:type="spellEnd"/>
      <w:r w:rsidR="009D0B5F" w:rsidRPr="009D0B5F">
        <w:t xml:space="preserve">, P., F. Zellweger, F. Rodríguez-Sánchez, B. R. </w:t>
      </w:r>
      <w:proofErr w:type="spellStart"/>
      <w:r w:rsidR="009D0B5F" w:rsidRPr="009D0B5F">
        <w:t>Scheffers</w:t>
      </w:r>
      <w:proofErr w:type="spellEnd"/>
      <w:r w:rsidR="009D0B5F" w:rsidRPr="009D0B5F">
        <w:t xml:space="preserve">, K. </w:t>
      </w:r>
      <w:proofErr w:type="spellStart"/>
      <w:r w:rsidR="009D0B5F" w:rsidRPr="009D0B5F">
        <w:t>Hylander</w:t>
      </w:r>
      <w:proofErr w:type="spellEnd"/>
      <w:r w:rsidR="009D0B5F" w:rsidRPr="009D0B5F">
        <w:t xml:space="preserve">, M. </w:t>
      </w:r>
      <w:proofErr w:type="spellStart"/>
      <w:r w:rsidR="009D0B5F" w:rsidRPr="009D0B5F">
        <w:t>Luoto</w:t>
      </w:r>
      <w:proofErr w:type="spellEnd"/>
      <w:r w:rsidR="009D0B5F" w:rsidRPr="009D0B5F">
        <w:t xml:space="preserve">, M. </w:t>
      </w:r>
      <w:proofErr w:type="spellStart"/>
      <w:r w:rsidR="009D0B5F" w:rsidRPr="009D0B5F">
        <w:t>Vellend</w:t>
      </w:r>
      <w:proofErr w:type="spellEnd"/>
      <w:r w:rsidR="009D0B5F" w:rsidRPr="009D0B5F">
        <w:t xml:space="preserve">, K. </w:t>
      </w:r>
      <w:proofErr w:type="spellStart"/>
      <w:r w:rsidR="009D0B5F" w:rsidRPr="009D0B5F">
        <w:t>Verheyen</w:t>
      </w:r>
      <w:proofErr w:type="spellEnd"/>
      <w:r w:rsidR="009D0B5F" w:rsidRPr="009D0B5F">
        <w:t>, and J. Lenoir. 2019. Global buffering of temperatures under forest canopies. Nature Ecology &amp; Evolution 3:744–749.</w:t>
      </w:r>
    </w:p>
    <w:p w14:paraId="7D565F7D" w14:textId="77777777" w:rsidR="009D0B5F" w:rsidRPr="009D0B5F" w:rsidRDefault="009D0B5F" w:rsidP="00AD27B2">
      <w:pPr>
        <w:pStyle w:val="Bibliography"/>
        <w:widowControl w:val="0"/>
        <w:spacing w:line="240" w:lineRule="auto"/>
        <w:pPrChange w:id="134" w:author="Katie Lauck" w:date="2021-03-12T15:52:00Z">
          <w:pPr>
            <w:pStyle w:val="Bibliography"/>
            <w:widowControl w:val="0"/>
          </w:pPr>
        </w:pPrChange>
      </w:pPr>
      <w:r w:rsidRPr="009D0B5F">
        <w:t>Dunn, E. H. 1979. Age of Effective Homeothermy in Nestling Tree Swallows According to Brood Size. The Wilson Bulletin 91:455–457.</w:t>
      </w:r>
    </w:p>
    <w:p w14:paraId="759A402F" w14:textId="77777777" w:rsidR="009D0B5F" w:rsidRPr="009D0B5F" w:rsidRDefault="009D0B5F" w:rsidP="00AD27B2">
      <w:pPr>
        <w:pStyle w:val="Bibliography"/>
        <w:widowControl w:val="0"/>
        <w:spacing w:line="240" w:lineRule="auto"/>
        <w:pPrChange w:id="135" w:author="Katie Lauck" w:date="2021-03-12T15:52:00Z">
          <w:pPr>
            <w:pStyle w:val="Bibliography"/>
            <w:widowControl w:val="0"/>
          </w:pPr>
        </w:pPrChange>
      </w:pPr>
      <w:proofErr w:type="spellStart"/>
      <w:r w:rsidRPr="009D0B5F">
        <w:t>Forister</w:t>
      </w:r>
      <w:proofErr w:type="spellEnd"/>
      <w:r w:rsidRPr="009D0B5F">
        <w:t xml:space="preserve">, M. L., C. A. </w:t>
      </w:r>
      <w:proofErr w:type="spellStart"/>
      <w:r w:rsidRPr="009D0B5F">
        <w:t>Halsch</w:t>
      </w:r>
      <w:proofErr w:type="spellEnd"/>
      <w:r w:rsidRPr="009D0B5F">
        <w:t xml:space="preserve">, C. C. Nice, J. A. Fordyce, T. E. </w:t>
      </w:r>
      <w:proofErr w:type="spellStart"/>
      <w:r w:rsidRPr="009D0B5F">
        <w:t>Dilts</w:t>
      </w:r>
      <w:proofErr w:type="spellEnd"/>
      <w:r w:rsidRPr="009D0B5F">
        <w:t xml:space="preserve">, J. C. Oliver, K. L. </w:t>
      </w:r>
      <w:proofErr w:type="spellStart"/>
      <w:r w:rsidRPr="009D0B5F">
        <w:t>Prudic</w:t>
      </w:r>
      <w:proofErr w:type="spellEnd"/>
      <w:r w:rsidRPr="009D0B5F">
        <w:t>, A. M. Shapiro, J. K. Wilson, and J. Glassberg. 2021. Fewer butterflies seen by community scientists across the warming and drying landscapes of the American West. Science 371:1042–1045.</w:t>
      </w:r>
    </w:p>
    <w:p w14:paraId="399D4788" w14:textId="77777777" w:rsidR="009D0B5F" w:rsidRPr="009D0B5F" w:rsidRDefault="009D0B5F" w:rsidP="00AD27B2">
      <w:pPr>
        <w:pStyle w:val="Bibliography"/>
        <w:widowControl w:val="0"/>
        <w:spacing w:line="240" w:lineRule="auto"/>
        <w:pPrChange w:id="136" w:author="Katie Lauck" w:date="2021-03-12T15:52:00Z">
          <w:pPr>
            <w:pStyle w:val="Bibliography"/>
            <w:widowControl w:val="0"/>
          </w:pPr>
        </w:pPrChange>
      </w:pPr>
      <w:proofErr w:type="spellStart"/>
      <w:r w:rsidRPr="009D0B5F">
        <w:t>Kremen</w:t>
      </w:r>
      <w:proofErr w:type="spellEnd"/>
      <w:r w:rsidRPr="009D0B5F">
        <w:t xml:space="preserve">, C., and A. M. </w:t>
      </w:r>
      <w:proofErr w:type="spellStart"/>
      <w:r w:rsidRPr="009D0B5F">
        <w:t>Merenlender</w:t>
      </w:r>
      <w:proofErr w:type="spellEnd"/>
      <w:r w:rsidRPr="009D0B5F">
        <w:t>. 2018. Landscapes that work for biodiversity and people. Science 362.</w:t>
      </w:r>
    </w:p>
    <w:p w14:paraId="61CDFB01" w14:textId="77777777" w:rsidR="009D0B5F" w:rsidRPr="009D0B5F" w:rsidRDefault="009D0B5F" w:rsidP="00AD27B2">
      <w:pPr>
        <w:pStyle w:val="Bibliography"/>
        <w:widowControl w:val="0"/>
        <w:spacing w:line="240" w:lineRule="auto"/>
        <w:pPrChange w:id="137" w:author="Katie Lauck" w:date="2021-03-12T15:52:00Z">
          <w:pPr>
            <w:pStyle w:val="Bibliography"/>
            <w:widowControl w:val="0"/>
          </w:pPr>
        </w:pPrChange>
      </w:pPr>
      <w:r w:rsidRPr="009D0B5F">
        <w:t xml:space="preserve">Shipley, J. R., C. W. Twining, C. C. </w:t>
      </w:r>
      <w:proofErr w:type="spellStart"/>
      <w:r w:rsidRPr="009D0B5F">
        <w:t>Taff</w:t>
      </w:r>
      <w:proofErr w:type="spellEnd"/>
      <w:r w:rsidRPr="009D0B5F">
        <w:t xml:space="preserve">, M. N. </w:t>
      </w:r>
      <w:proofErr w:type="spellStart"/>
      <w:r w:rsidRPr="009D0B5F">
        <w:t>Vitousek</w:t>
      </w:r>
      <w:proofErr w:type="spellEnd"/>
      <w:r w:rsidRPr="009D0B5F">
        <w:t>, A. Flack, and D. W. Winkler. 2020. Birds advancing lay dates with warming springs face greater risk of chick mortality. Proceedings of the National Academy of Sciences 117:25590–25594.</w:t>
      </w:r>
    </w:p>
    <w:p w14:paraId="362343F5" w14:textId="77777777" w:rsidR="009D0B5F" w:rsidRPr="009D0B5F" w:rsidRDefault="009D0B5F" w:rsidP="00AD27B2">
      <w:pPr>
        <w:pStyle w:val="Bibliography"/>
        <w:widowControl w:val="0"/>
        <w:spacing w:line="240" w:lineRule="auto"/>
        <w:pPrChange w:id="138" w:author="Katie Lauck" w:date="2021-03-12T15:52:00Z">
          <w:pPr>
            <w:pStyle w:val="Bibliography"/>
            <w:widowControl w:val="0"/>
          </w:pPr>
        </w:pPrChange>
      </w:pPr>
      <w:proofErr w:type="spellStart"/>
      <w:r w:rsidRPr="009D0B5F">
        <w:t>Socolar</w:t>
      </w:r>
      <w:proofErr w:type="spellEnd"/>
      <w:r w:rsidRPr="009D0B5F">
        <w:t xml:space="preserve">, J. B., P. N. </w:t>
      </w:r>
      <w:proofErr w:type="spellStart"/>
      <w:r w:rsidRPr="009D0B5F">
        <w:t>Epanchin</w:t>
      </w:r>
      <w:proofErr w:type="spellEnd"/>
      <w:r w:rsidRPr="009D0B5F">
        <w:t xml:space="preserve">, S. R. </w:t>
      </w:r>
      <w:proofErr w:type="spellStart"/>
      <w:r w:rsidRPr="009D0B5F">
        <w:t>Beissinger</w:t>
      </w:r>
      <w:proofErr w:type="spellEnd"/>
      <w:r w:rsidRPr="009D0B5F">
        <w:t>, and M. W. Tingley. 2017. Phenological shifts conserve thermal niches in North American birds and reshape expectations for climate-driven range shifts. Proceedings of the National Academy of Sciences 114:12976–12981.</w:t>
      </w:r>
    </w:p>
    <w:p w14:paraId="01F2EBBE" w14:textId="77777777" w:rsidR="009D0B5F" w:rsidRPr="009D0B5F" w:rsidRDefault="009D0B5F" w:rsidP="00AD27B2">
      <w:pPr>
        <w:pStyle w:val="Bibliography"/>
        <w:widowControl w:val="0"/>
        <w:spacing w:line="240" w:lineRule="auto"/>
        <w:pPrChange w:id="139" w:author="Katie Lauck" w:date="2021-03-12T15:52:00Z">
          <w:pPr>
            <w:pStyle w:val="Bibliography"/>
            <w:widowControl w:val="0"/>
          </w:pPr>
        </w:pPrChange>
      </w:pPr>
      <w:r w:rsidRPr="009D0B5F">
        <w:t xml:space="preserve">Suggitt, A. J., P. K. Gillingham, J. K. Hill, B. Huntley, W. E. </w:t>
      </w:r>
      <w:proofErr w:type="spellStart"/>
      <w:r w:rsidRPr="009D0B5F">
        <w:t>Kunin</w:t>
      </w:r>
      <w:proofErr w:type="spellEnd"/>
      <w:r w:rsidRPr="009D0B5F">
        <w:t>, D. B. Roy, and C. D. Thomas. 2011. Habitat microclimates drive fine-scale variation in extreme temperatures. Oikos 120:1–8.</w:t>
      </w:r>
    </w:p>
    <w:p w14:paraId="5F4A946A" w14:textId="77777777" w:rsidR="009D0B5F" w:rsidRPr="009D0B5F" w:rsidRDefault="009D0B5F" w:rsidP="00AD27B2">
      <w:pPr>
        <w:pStyle w:val="Bibliography"/>
        <w:widowControl w:val="0"/>
        <w:spacing w:line="240" w:lineRule="auto"/>
        <w:pPrChange w:id="140" w:author="Katie Lauck" w:date="2021-03-12T15:52:00Z">
          <w:pPr>
            <w:pStyle w:val="Bibliography"/>
            <w:widowControl w:val="0"/>
          </w:pPr>
        </w:pPrChange>
      </w:pPr>
      <w:r w:rsidRPr="009D0B5F">
        <w:t>Travis, J. M. J. 2003. Climate change and habitat destruction: a deadly anthropogenic cocktail. Proceedings of the Royal Society of London. Series B: Biological Sciences 270:467–473.</w:t>
      </w:r>
    </w:p>
    <w:p w14:paraId="4B2C8FC9" w14:textId="77777777" w:rsidR="009D0B5F" w:rsidRPr="009D0B5F" w:rsidRDefault="009D0B5F" w:rsidP="00AD27B2">
      <w:pPr>
        <w:pStyle w:val="Bibliography"/>
        <w:widowControl w:val="0"/>
        <w:spacing w:line="240" w:lineRule="auto"/>
        <w:pPrChange w:id="141" w:author="Katie Lauck" w:date="2021-03-12T15:52:00Z">
          <w:pPr>
            <w:pStyle w:val="Bibliography"/>
            <w:widowControl w:val="0"/>
          </w:pPr>
        </w:pPrChange>
      </w:pPr>
      <w:r w:rsidRPr="009D0B5F">
        <w:t xml:space="preserve">Wingfield, J. C., J. H. Pérez, J. S. Krause, K. R. Word, P. L. González-Gómez, S. </w:t>
      </w:r>
      <w:proofErr w:type="spellStart"/>
      <w:r w:rsidRPr="009D0B5F">
        <w:t>Lisovski</w:t>
      </w:r>
      <w:proofErr w:type="spellEnd"/>
      <w:r w:rsidRPr="009D0B5F">
        <w:t xml:space="preserve">, and H. E. Chmura. 2017. How birds cope physiologically and </w:t>
      </w:r>
      <w:proofErr w:type="spellStart"/>
      <w:r w:rsidRPr="009D0B5F">
        <w:t>behaviourally</w:t>
      </w:r>
      <w:proofErr w:type="spellEnd"/>
      <w:r w:rsidRPr="009D0B5F">
        <w:t xml:space="preserve"> with extreme climatic events. Philosophical Transactions of the Royal Society B: Biological Sciences 372:20160140.</w:t>
      </w:r>
    </w:p>
    <w:p w14:paraId="3EF1A29A" w14:textId="6335435E" w:rsidR="007D704F" w:rsidRPr="005B25FD" w:rsidRDefault="009436A0" w:rsidP="007D704F">
      <w:pPr>
        <w:widowControl w:val="0"/>
        <w:rPr>
          <w:ins w:id="142" w:author="Katie Lauck" w:date="2021-03-12T16:11:00Z"/>
          <w:b/>
          <w:bCs/>
          <w:i/>
          <w:iCs/>
          <w:szCs w:val="24"/>
          <w:rPrChange w:id="143" w:author="Katie Lauck" w:date="2021-03-12T16:12:00Z">
            <w:rPr>
              <w:ins w:id="144" w:author="Katie Lauck" w:date="2021-03-12T16:11:00Z"/>
              <w:b/>
              <w:bCs/>
              <w:szCs w:val="24"/>
            </w:rPr>
          </w:rPrChange>
        </w:rPr>
      </w:pPr>
      <w:r w:rsidRPr="0073760B">
        <w:rPr>
          <w:b/>
          <w:bCs/>
          <w:szCs w:val="24"/>
        </w:rPr>
        <w:fldChar w:fldCharType="end"/>
      </w:r>
      <w:ins w:id="145" w:author="Katie Lauck" w:date="2021-03-12T16:11:00Z">
        <w:r w:rsidR="007D704F" w:rsidRPr="005B25FD">
          <w:rPr>
            <w:b/>
            <w:bCs/>
            <w:i/>
            <w:iCs/>
            <w:szCs w:val="24"/>
            <w:rPrChange w:id="146" w:author="Katie Lauck" w:date="2021-03-12T16:12:00Z">
              <w:rPr>
                <w:b/>
                <w:bCs/>
                <w:szCs w:val="24"/>
              </w:rPr>
            </w:rPrChange>
          </w:rPr>
          <w:t>Budget</w:t>
        </w:r>
      </w:ins>
    </w:p>
    <w:tbl>
      <w:tblPr>
        <w:tblW w:w="0" w:type="auto"/>
        <w:tblCellMar>
          <w:top w:w="15" w:type="dxa"/>
          <w:left w:w="15" w:type="dxa"/>
          <w:bottom w:w="15" w:type="dxa"/>
          <w:right w:w="15" w:type="dxa"/>
        </w:tblCellMar>
        <w:tblLook w:val="04A0" w:firstRow="1" w:lastRow="0" w:firstColumn="1" w:lastColumn="0" w:noHBand="0" w:noVBand="1"/>
      </w:tblPr>
      <w:tblGrid>
        <w:gridCol w:w="3138"/>
        <w:gridCol w:w="1040"/>
        <w:gridCol w:w="980"/>
        <w:gridCol w:w="1160"/>
        <w:gridCol w:w="3022"/>
      </w:tblGrid>
      <w:tr w:rsidR="007D704F" w:rsidRPr="007D704F" w14:paraId="4DDE948F" w14:textId="77777777" w:rsidTr="007D704F">
        <w:trPr>
          <w:trHeight w:val="500"/>
          <w:ins w:id="147"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C9CE" w14:textId="77777777" w:rsidR="007D704F" w:rsidRPr="007D704F" w:rsidRDefault="007D704F" w:rsidP="007D704F">
            <w:pPr>
              <w:widowControl w:val="0"/>
              <w:rPr>
                <w:ins w:id="148" w:author="Katie Lauck" w:date="2021-03-12T16:11:00Z"/>
                <w:szCs w:val="24"/>
                <w:rPrChange w:id="149" w:author="Katie Lauck" w:date="2021-03-12T16:11:00Z">
                  <w:rPr>
                    <w:ins w:id="150" w:author="Katie Lauck" w:date="2021-03-12T16:11:00Z"/>
                    <w:b/>
                    <w:bCs/>
                    <w:szCs w:val="24"/>
                  </w:rPr>
                </w:rPrChange>
              </w:rPr>
            </w:pPr>
            <w:ins w:id="151" w:author="Katie Lauck" w:date="2021-03-12T16:11:00Z">
              <w:r w:rsidRPr="007D704F">
                <w:rPr>
                  <w:szCs w:val="24"/>
                  <w:rPrChange w:id="152" w:author="Katie Lauck" w:date="2021-03-12T16:11:00Z">
                    <w:rPr>
                      <w:b/>
                      <w:bCs/>
                      <w:szCs w:val="24"/>
                    </w:rPr>
                  </w:rPrChange>
                </w:rPr>
                <w:t>Item</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D832" w14:textId="77777777" w:rsidR="007D704F" w:rsidRPr="007D704F" w:rsidRDefault="007D704F" w:rsidP="007D704F">
            <w:pPr>
              <w:widowControl w:val="0"/>
              <w:rPr>
                <w:ins w:id="153" w:author="Katie Lauck" w:date="2021-03-12T16:11:00Z"/>
                <w:szCs w:val="24"/>
                <w:rPrChange w:id="154" w:author="Katie Lauck" w:date="2021-03-12T16:11:00Z">
                  <w:rPr>
                    <w:ins w:id="155" w:author="Katie Lauck" w:date="2021-03-12T16:11:00Z"/>
                    <w:b/>
                    <w:bCs/>
                    <w:szCs w:val="24"/>
                  </w:rPr>
                </w:rPrChange>
              </w:rPr>
            </w:pPr>
            <w:ins w:id="156" w:author="Katie Lauck" w:date="2021-03-12T16:11:00Z">
              <w:r w:rsidRPr="007D704F">
                <w:rPr>
                  <w:szCs w:val="24"/>
                  <w:rPrChange w:id="157" w:author="Katie Lauck" w:date="2021-03-12T16:11:00Z">
                    <w:rPr>
                      <w:b/>
                      <w:bCs/>
                      <w:szCs w:val="24"/>
                    </w:rPr>
                  </w:rPrChange>
                </w:rPr>
                <w:t>Quantity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F9BD" w14:textId="77777777" w:rsidR="007D704F" w:rsidRPr="007D704F" w:rsidRDefault="007D704F" w:rsidP="007D704F">
            <w:pPr>
              <w:widowControl w:val="0"/>
              <w:rPr>
                <w:ins w:id="158" w:author="Katie Lauck" w:date="2021-03-12T16:11:00Z"/>
                <w:szCs w:val="24"/>
                <w:rPrChange w:id="159" w:author="Katie Lauck" w:date="2021-03-12T16:11:00Z">
                  <w:rPr>
                    <w:ins w:id="160" w:author="Katie Lauck" w:date="2021-03-12T16:11:00Z"/>
                    <w:b/>
                    <w:bCs/>
                    <w:szCs w:val="24"/>
                  </w:rPr>
                </w:rPrChange>
              </w:rPr>
            </w:pPr>
            <w:ins w:id="161" w:author="Katie Lauck" w:date="2021-03-12T16:11:00Z">
              <w:r w:rsidRPr="007D704F">
                <w:rPr>
                  <w:szCs w:val="24"/>
                  <w:rPrChange w:id="162" w:author="Katie Lauck" w:date="2021-03-12T16:11:00Z">
                    <w:rPr>
                      <w:b/>
                      <w:bCs/>
                      <w:szCs w:val="24"/>
                    </w:rPr>
                  </w:rPrChange>
                </w:rPr>
                <w:t>Price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A001" w14:textId="77777777" w:rsidR="007D704F" w:rsidRPr="007D704F" w:rsidRDefault="007D704F" w:rsidP="007D704F">
            <w:pPr>
              <w:widowControl w:val="0"/>
              <w:rPr>
                <w:ins w:id="163" w:author="Katie Lauck" w:date="2021-03-12T16:11:00Z"/>
                <w:szCs w:val="24"/>
                <w:rPrChange w:id="164" w:author="Katie Lauck" w:date="2021-03-12T16:11:00Z">
                  <w:rPr>
                    <w:ins w:id="165" w:author="Katie Lauck" w:date="2021-03-12T16:11:00Z"/>
                    <w:b/>
                    <w:bCs/>
                    <w:szCs w:val="24"/>
                  </w:rPr>
                </w:rPrChange>
              </w:rPr>
            </w:pPr>
            <w:ins w:id="166" w:author="Katie Lauck" w:date="2021-03-12T16:11:00Z">
              <w:r w:rsidRPr="007D704F">
                <w:rPr>
                  <w:szCs w:val="24"/>
                  <w:rPrChange w:id="167" w:author="Katie Lauck" w:date="2021-03-12T16:11:00Z">
                    <w:rPr>
                      <w:b/>
                      <w:bCs/>
                      <w:szCs w:val="24"/>
                    </w:rPr>
                  </w:rPrChange>
                </w:rPr>
                <w:t>Total</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FFC2" w14:textId="77777777" w:rsidR="007D704F" w:rsidRPr="007D704F" w:rsidRDefault="007D704F" w:rsidP="007D704F">
            <w:pPr>
              <w:widowControl w:val="0"/>
              <w:rPr>
                <w:ins w:id="168" w:author="Katie Lauck" w:date="2021-03-12T16:11:00Z"/>
                <w:szCs w:val="24"/>
                <w:rPrChange w:id="169" w:author="Katie Lauck" w:date="2021-03-12T16:11:00Z">
                  <w:rPr>
                    <w:ins w:id="170" w:author="Katie Lauck" w:date="2021-03-12T16:11:00Z"/>
                    <w:b/>
                    <w:bCs/>
                    <w:szCs w:val="24"/>
                  </w:rPr>
                </w:rPrChange>
              </w:rPr>
            </w:pPr>
            <w:ins w:id="171" w:author="Katie Lauck" w:date="2021-03-12T16:11:00Z">
              <w:r w:rsidRPr="007D704F">
                <w:rPr>
                  <w:szCs w:val="24"/>
                  <w:rPrChange w:id="172" w:author="Katie Lauck" w:date="2021-03-12T16:11:00Z">
                    <w:rPr>
                      <w:b/>
                      <w:bCs/>
                      <w:szCs w:val="24"/>
                    </w:rPr>
                  </w:rPrChange>
                </w:rPr>
                <w:t>Grant</w:t>
              </w:r>
            </w:ins>
          </w:p>
        </w:tc>
      </w:tr>
      <w:tr w:rsidR="007D704F" w:rsidRPr="007D704F" w14:paraId="35551C10" w14:textId="77777777" w:rsidTr="007D704F">
        <w:trPr>
          <w:trHeight w:val="500"/>
          <w:ins w:id="173"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1F0B" w14:textId="77777777" w:rsidR="007D704F" w:rsidRPr="007D704F" w:rsidRDefault="007D704F" w:rsidP="007D704F">
            <w:pPr>
              <w:widowControl w:val="0"/>
              <w:rPr>
                <w:ins w:id="174" w:author="Katie Lauck" w:date="2021-03-12T16:11:00Z"/>
                <w:szCs w:val="24"/>
                <w:rPrChange w:id="175" w:author="Katie Lauck" w:date="2021-03-12T16:11:00Z">
                  <w:rPr>
                    <w:ins w:id="176" w:author="Katie Lauck" w:date="2021-03-12T16:11:00Z"/>
                    <w:b/>
                    <w:bCs/>
                    <w:szCs w:val="24"/>
                  </w:rPr>
                </w:rPrChange>
              </w:rPr>
            </w:pPr>
            <w:ins w:id="177" w:author="Katie Lauck" w:date="2021-03-12T16:11:00Z">
              <w:r w:rsidRPr="007D704F">
                <w:rPr>
                  <w:szCs w:val="24"/>
                  <w:rPrChange w:id="178" w:author="Katie Lauck" w:date="2021-03-12T16:11:00Z">
                    <w:rPr>
                      <w:b/>
                      <w:bCs/>
                      <w:szCs w:val="24"/>
                    </w:rPr>
                  </w:rPrChange>
                </w:rPr>
                <w:t>1. Transportation</w:t>
              </w:r>
            </w:ins>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7311D4D1" w14:textId="77777777" w:rsidR="007D704F" w:rsidRPr="007D704F" w:rsidRDefault="007D704F" w:rsidP="007D704F">
            <w:pPr>
              <w:widowControl w:val="0"/>
              <w:rPr>
                <w:ins w:id="179" w:author="Katie Lauck" w:date="2021-03-12T16:11:00Z"/>
                <w:szCs w:val="24"/>
                <w:rPrChange w:id="180" w:author="Katie Lauck" w:date="2021-03-12T16:11:00Z">
                  <w:rPr>
                    <w:ins w:id="181" w:author="Katie Lauck" w:date="2021-03-12T16:11:00Z"/>
                    <w:b/>
                    <w:bCs/>
                    <w:szCs w:val="24"/>
                  </w:rPr>
                </w:rPrChange>
              </w:rPr>
            </w:pPr>
            <w:ins w:id="182" w:author="Katie Lauck" w:date="2021-03-12T16:11:00Z">
              <w:r w:rsidRPr="007D704F">
                <w:rPr>
                  <w:szCs w:val="24"/>
                  <w:rPrChange w:id="183" w:author="Katie Lauck" w:date="2021-03-12T16:11:00Z">
                    <w:rPr>
                      <w:b/>
                      <w:bCs/>
                      <w:szCs w:val="24"/>
                    </w:rPr>
                  </w:rPrChange>
                </w:rPr>
                <w:t>1710</w:t>
              </w:r>
            </w:ins>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0E1E3E74" w14:textId="77777777" w:rsidR="007D704F" w:rsidRPr="007D704F" w:rsidRDefault="007D704F" w:rsidP="007D704F">
            <w:pPr>
              <w:widowControl w:val="0"/>
              <w:rPr>
                <w:ins w:id="184" w:author="Katie Lauck" w:date="2021-03-12T16:11:00Z"/>
                <w:szCs w:val="24"/>
                <w:rPrChange w:id="185" w:author="Katie Lauck" w:date="2021-03-12T16:11:00Z">
                  <w:rPr>
                    <w:ins w:id="186" w:author="Katie Lauck" w:date="2021-03-12T16:11:00Z"/>
                    <w:b/>
                    <w:bCs/>
                    <w:szCs w:val="24"/>
                  </w:rPr>
                </w:rPrChange>
              </w:rPr>
            </w:pPr>
            <w:ins w:id="187" w:author="Katie Lauck" w:date="2021-03-12T16:11:00Z">
              <w:r w:rsidRPr="007D704F">
                <w:rPr>
                  <w:szCs w:val="24"/>
                  <w:rPrChange w:id="188" w:author="Katie Lauck" w:date="2021-03-12T16:11:00Z">
                    <w:rPr>
                      <w:b/>
                      <w:bCs/>
                      <w:szCs w:val="24"/>
                    </w:rPr>
                  </w:rPrChange>
                </w:rPr>
                <w:t>$0.56</w:t>
              </w:r>
            </w:ins>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394EAA9A" w14:textId="77777777" w:rsidR="007D704F" w:rsidRPr="007D704F" w:rsidRDefault="007D704F" w:rsidP="007D704F">
            <w:pPr>
              <w:widowControl w:val="0"/>
              <w:rPr>
                <w:ins w:id="189" w:author="Katie Lauck" w:date="2021-03-12T16:11:00Z"/>
                <w:szCs w:val="24"/>
                <w:rPrChange w:id="190" w:author="Katie Lauck" w:date="2021-03-12T16:11:00Z">
                  <w:rPr>
                    <w:ins w:id="191" w:author="Katie Lauck" w:date="2021-03-12T16:11:00Z"/>
                    <w:b/>
                    <w:bCs/>
                    <w:szCs w:val="24"/>
                  </w:rPr>
                </w:rPrChange>
              </w:rPr>
            </w:pPr>
            <w:ins w:id="192" w:author="Katie Lauck" w:date="2021-03-12T16:11:00Z">
              <w:r w:rsidRPr="007D704F">
                <w:rPr>
                  <w:szCs w:val="24"/>
                  <w:rPrChange w:id="193" w:author="Katie Lauck" w:date="2021-03-12T16:11:00Z">
                    <w:rPr>
                      <w:b/>
                      <w:bCs/>
                      <w:szCs w:val="24"/>
                    </w:rPr>
                  </w:rPrChange>
                </w:rPr>
                <w:t>$957.60</w:t>
              </w:r>
            </w:ins>
          </w:p>
        </w:tc>
        <w:tc>
          <w:tcPr>
            <w:tcW w:w="0" w:type="auto"/>
            <w:tcBorders>
              <w:top w:val="single" w:sz="8" w:space="0" w:color="000000"/>
              <w:left w:val="single" w:sz="8" w:space="0" w:color="808080"/>
              <w:bottom w:val="single" w:sz="8" w:space="0" w:color="000000"/>
              <w:right w:val="single" w:sz="8" w:space="0" w:color="808080"/>
            </w:tcBorders>
            <w:tcMar>
              <w:top w:w="100" w:type="dxa"/>
              <w:left w:w="100" w:type="dxa"/>
              <w:bottom w:w="100" w:type="dxa"/>
              <w:right w:w="100" w:type="dxa"/>
            </w:tcMar>
            <w:hideMark/>
          </w:tcPr>
          <w:p w14:paraId="19F3B435" w14:textId="77777777" w:rsidR="007D704F" w:rsidRPr="007D704F" w:rsidRDefault="007D704F" w:rsidP="007D704F">
            <w:pPr>
              <w:widowControl w:val="0"/>
              <w:rPr>
                <w:ins w:id="194" w:author="Katie Lauck" w:date="2021-03-12T16:11:00Z"/>
                <w:szCs w:val="24"/>
                <w:rPrChange w:id="195" w:author="Katie Lauck" w:date="2021-03-12T16:11:00Z">
                  <w:rPr>
                    <w:ins w:id="196" w:author="Katie Lauck" w:date="2021-03-12T16:11:00Z"/>
                    <w:b/>
                    <w:bCs/>
                    <w:szCs w:val="24"/>
                  </w:rPr>
                </w:rPrChange>
              </w:rPr>
            </w:pPr>
            <w:ins w:id="197" w:author="Katie Lauck" w:date="2021-03-12T16:11:00Z">
              <w:r w:rsidRPr="007D704F">
                <w:rPr>
                  <w:szCs w:val="24"/>
                  <w:rPrChange w:id="198" w:author="Katie Lauck" w:date="2021-03-12T16:11:00Z">
                    <w:rPr>
                      <w:b/>
                      <w:bCs/>
                      <w:szCs w:val="24"/>
                    </w:rPr>
                  </w:rPrChange>
                </w:rPr>
                <w:t>Selma Herr</w:t>
              </w:r>
            </w:ins>
          </w:p>
        </w:tc>
      </w:tr>
      <w:tr w:rsidR="007D704F" w:rsidRPr="007D704F" w14:paraId="10497A5C" w14:textId="77777777" w:rsidTr="007D704F">
        <w:trPr>
          <w:trHeight w:val="740"/>
          <w:ins w:id="199"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5E3E" w14:textId="77777777" w:rsidR="007D704F" w:rsidRPr="007D704F" w:rsidRDefault="007D704F" w:rsidP="007D704F">
            <w:pPr>
              <w:widowControl w:val="0"/>
              <w:rPr>
                <w:ins w:id="200" w:author="Katie Lauck" w:date="2021-03-12T16:11:00Z"/>
                <w:szCs w:val="24"/>
                <w:rPrChange w:id="201" w:author="Katie Lauck" w:date="2021-03-12T16:11:00Z">
                  <w:rPr>
                    <w:ins w:id="202" w:author="Katie Lauck" w:date="2021-03-12T16:11:00Z"/>
                    <w:b/>
                    <w:bCs/>
                    <w:szCs w:val="24"/>
                  </w:rPr>
                </w:rPrChange>
              </w:rPr>
            </w:pPr>
            <w:ins w:id="203" w:author="Katie Lauck" w:date="2021-03-12T16:11:00Z">
              <w:r w:rsidRPr="007D704F">
                <w:rPr>
                  <w:szCs w:val="24"/>
                  <w:rPrChange w:id="204" w:author="Katie Lauck" w:date="2021-03-12T16:11:00Z">
                    <w:rPr>
                      <w:b/>
                      <w:bCs/>
                      <w:szCs w:val="24"/>
                    </w:rPr>
                  </w:rPrChange>
                </w:rPr>
                <w:t>2. Motion-activated video cameras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A862E7D" w14:textId="77777777" w:rsidR="007D704F" w:rsidRPr="007D704F" w:rsidRDefault="007D704F" w:rsidP="007D704F">
            <w:pPr>
              <w:widowControl w:val="0"/>
              <w:rPr>
                <w:ins w:id="205" w:author="Katie Lauck" w:date="2021-03-12T16:11:00Z"/>
                <w:szCs w:val="24"/>
                <w:rPrChange w:id="206" w:author="Katie Lauck" w:date="2021-03-12T16:11:00Z">
                  <w:rPr>
                    <w:ins w:id="207" w:author="Katie Lauck" w:date="2021-03-12T16:11:00Z"/>
                    <w:b/>
                    <w:bCs/>
                    <w:szCs w:val="24"/>
                  </w:rPr>
                </w:rPrChange>
              </w:rPr>
            </w:pPr>
            <w:ins w:id="208" w:author="Katie Lauck" w:date="2021-03-12T16:11:00Z">
              <w:r w:rsidRPr="007D704F">
                <w:rPr>
                  <w:szCs w:val="24"/>
                  <w:rPrChange w:id="209" w:author="Katie Lauck" w:date="2021-03-12T16:11:00Z">
                    <w:rPr>
                      <w:b/>
                      <w:bCs/>
                      <w:szCs w:val="24"/>
                    </w:rPr>
                  </w:rPrChange>
                </w:rPr>
                <w:t>24</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8B25392" w14:textId="77777777" w:rsidR="007D704F" w:rsidRPr="007D704F" w:rsidRDefault="007D704F" w:rsidP="007D704F">
            <w:pPr>
              <w:widowControl w:val="0"/>
              <w:rPr>
                <w:ins w:id="210" w:author="Katie Lauck" w:date="2021-03-12T16:11:00Z"/>
                <w:szCs w:val="24"/>
                <w:rPrChange w:id="211" w:author="Katie Lauck" w:date="2021-03-12T16:11:00Z">
                  <w:rPr>
                    <w:ins w:id="212" w:author="Katie Lauck" w:date="2021-03-12T16:11:00Z"/>
                    <w:b/>
                    <w:bCs/>
                    <w:szCs w:val="24"/>
                  </w:rPr>
                </w:rPrChange>
              </w:rPr>
            </w:pPr>
            <w:ins w:id="213" w:author="Katie Lauck" w:date="2021-03-12T16:11:00Z">
              <w:r w:rsidRPr="007D704F">
                <w:rPr>
                  <w:szCs w:val="24"/>
                  <w:rPrChange w:id="214" w:author="Katie Lauck" w:date="2021-03-12T16:11:00Z">
                    <w:rPr>
                      <w:b/>
                      <w:bCs/>
                      <w:szCs w:val="24"/>
                    </w:rPr>
                  </w:rPrChange>
                </w:rPr>
                <w:t>$100.00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0C3CB992" w14:textId="77777777" w:rsidR="007D704F" w:rsidRPr="007D704F" w:rsidRDefault="007D704F" w:rsidP="007D704F">
            <w:pPr>
              <w:widowControl w:val="0"/>
              <w:rPr>
                <w:ins w:id="215" w:author="Katie Lauck" w:date="2021-03-12T16:11:00Z"/>
                <w:szCs w:val="24"/>
                <w:rPrChange w:id="216" w:author="Katie Lauck" w:date="2021-03-12T16:11:00Z">
                  <w:rPr>
                    <w:ins w:id="217" w:author="Katie Lauck" w:date="2021-03-12T16:11:00Z"/>
                    <w:b/>
                    <w:bCs/>
                    <w:szCs w:val="24"/>
                  </w:rPr>
                </w:rPrChange>
              </w:rPr>
            </w:pPr>
            <w:ins w:id="218" w:author="Katie Lauck" w:date="2021-03-12T16:11:00Z">
              <w:r w:rsidRPr="007D704F">
                <w:rPr>
                  <w:szCs w:val="24"/>
                  <w:rPrChange w:id="219" w:author="Katie Lauck" w:date="2021-03-12T16:11:00Z">
                    <w:rPr>
                      <w:b/>
                      <w:bCs/>
                      <w:szCs w:val="24"/>
                    </w:rPr>
                  </w:rPrChange>
                </w:rPr>
                <w:t>$2,400.00</w:t>
              </w:r>
            </w:ins>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10A7CBFE" w14:textId="77777777" w:rsidR="007D704F" w:rsidRPr="007D704F" w:rsidRDefault="007D704F" w:rsidP="007D704F">
            <w:pPr>
              <w:widowControl w:val="0"/>
              <w:rPr>
                <w:ins w:id="220" w:author="Katie Lauck" w:date="2021-03-12T16:11:00Z"/>
                <w:szCs w:val="24"/>
                <w:rPrChange w:id="221" w:author="Katie Lauck" w:date="2021-03-12T16:11:00Z">
                  <w:rPr>
                    <w:ins w:id="222" w:author="Katie Lauck" w:date="2021-03-12T16:11:00Z"/>
                    <w:b/>
                    <w:bCs/>
                    <w:szCs w:val="24"/>
                  </w:rPr>
                </w:rPrChange>
              </w:rPr>
            </w:pPr>
            <w:ins w:id="223" w:author="Katie Lauck" w:date="2021-03-12T16:11:00Z">
              <w:r w:rsidRPr="007D704F">
                <w:rPr>
                  <w:szCs w:val="24"/>
                  <w:rPrChange w:id="224" w:author="Katie Lauck" w:date="2021-03-12T16:11:00Z">
                    <w:rPr>
                      <w:b/>
                      <w:bCs/>
                      <w:szCs w:val="24"/>
                    </w:rPr>
                  </w:rPrChange>
                </w:rPr>
                <w:t>Selma Herr</w:t>
              </w:r>
            </w:ins>
          </w:p>
        </w:tc>
      </w:tr>
      <w:tr w:rsidR="007D704F" w:rsidRPr="007D704F" w14:paraId="037B75CB" w14:textId="77777777" w:rsidTr="007D704F">
        <w:trPr>
          <w:trHeight w:val="515"/>
          <w:ins w:id="225"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DFE7" w14:textId="77777777" w:rsidR="007D704F" w:rsidRPr="007D704F" w:rsidRDefault="007D704F" w:rsidP="007D704F">
            <w:pPr>
              <w:widowControl w:val="0"/>
              <w:rPr>
                <w:ins w:id="226" w:author="Katie Lauck" w:date="2021-03-12T16:11:00Z"/>
                <w:szCs w:val="24"/>
                <w:rPrChange w:id="227" w:author="Katie Lauck" w:date="2021-03-12T16:11:00Z">
                  <w:rPr>
                    <w:ins w:id="228" w:author="Katie Lauck" w:date="2021-03-12T16:11:00Z"/>
                    <w:b/>
                    <w:bCs/>
                    <w:szCs w:val="24"/>
                  </w:rPr>
                </w:rPrChange>
              </w:rPr>
            </w:pPr>
            <w:ins w:id="229" w:author="Katie Lauck" w:date="2021-03-12T16:11:00Z">
              <w:r w:rsidRPr="007D704F">
                <w:rPr>
                  <w:szCs w:val="24"/>
                  <w:rPrChange w:id="230" w:author="Katie Lauck" w:date="2021-03-12T16:11:00Z">
                    <w:rPr>
                      <w:b/>
                      <w:bCs/>
                      <w:szCs w:val="24"/>
                    </w:rPr>
                  </w:rPrChange>
                </w:rPr>
                <w:t>3. ELISAs (est. per sample)</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7385A1DE" w14:textId="77777777" w:rsidR="007D704F" w:rsidRPr="007D704F" w:rsidRDefault="007D704F" w:rsidP="007D704F">
            <w:pPr>
              <w:widowControl w:val="0"/>
              <w:rPr>
                <w:ins w:id="231" w:author="Katie Lauck" w:date="2021-03-12T16:11:00Z"/>
                <w:szCs w:val="24"/>
                <w:rPrChange w:id="232" w:author="Katie Lauck" w:date="2021-03-12T16:11:00Z">
                  <w:rPr>
                    <w:ins w:id="233" w:author="Katie Lauck" w:date="2021-03-12T16:11:00Z"/>
                    <w:b/>
                    <w:bCs/>
                    <w:szCs w:val="24"/>
                  </w:rPr>
                </w:rPrChange>
              </w:rPr>
            </w:pPr>
            <w:ins w:id="234" w:author="Katie Lauck" w:date="2021-03-12T16:11:00Z">
              <w:r w:rsidRPr="007D704F">
                <w:rPr>
                  <w:szCs w:val="24"/>
                  <w:rPrChange w:id="235" w:author="Katie Lauck" w:date="2021-03-12T16:11:00Z">
                    <w:rPr>
                      <w:b/>
                      <w:bCs/>
                      <w:szCs w:val="24"/>
                    </w:rPr>
                  </w:rPrChange>
                </w:rPr>
                <w:t>432</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89FB2B7" w14:textId="77777777" w:rsidR="007D704F" w:rsidRPr="007D704F" w:rsidRDefault="007D704F" w:rsidP="007D704F">
            <w:pPr>
              <w:widowControl w:val="0"/>
              <w:rPr>
                <w:ins w:id="236" w:author="Katie Lauck" w:date="2021-03-12T16:11:00Z"/>
                <w:szCs w:val="24"/>
                <w:rPrChange w:id="237" w:author="Katie Lauck" w:date="2021-03-12T16:11:00Z">
                  <w:rPr>
                    <w:ins w:id="238" w:author="Katie Lauck" w:date="2021-03-12T16:11:00Z"/>
                    <w:b/>
                    <w:bCs/>
                    <w:szCs w:val="24"/>
                  </w:rPr>
                </w:rPrChange>
              </w:rPr>
            </w:pPr>
            <w:ins w:id="239" w:author="Katie Lauck" w:date="2021-03-12T16:11:00Z">
              <w:r w:rsidRPr="007D704F">
                <w:rPr>
                  <w:szCs w:val="24"/>
                  <w:rPrChange w:id="240" w:author="Katie Lauck" w:date="2021-03-12T16:11:00Z">
                    <w:rPr>
                      <w:b/>
                      <w:bCs/>
                      <w:szCs w:val="24"/>
                    </w:rPr>
                  </w:rPrChange>
                </w:rPr>
                <w:t>$10.00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197F411" w14:textId="77777777" w:rsidR="007D704F" w:rsidRPr="007D704F" w:rsidRDefault="007D704F" w:rsidP="007D704F">
            <w:pPr>
              <w:widowControl w:val="0"/>
              <w:rPr>
                <w:ins w:id="241" w:author="Katie Lauck" w:date="2021-03-12T16:11:00Z"/>
                <w:szCs w:val="24"/>
                <w:rPrChange w:id="242" w:author="Katie Lauck" w:date="2021-03-12T16:11:00Z">
                  <w:rPr>
                    <w:ins w:id="243" w:author="Katie Lauck" w:date="2021-03-12T16:11:00Z"/>
                    <w:b/>
                    <w:bCs/>
                    <w:szCs w:val="24"/>
                  </w:rPr>
                </w:rPrChange>
              </w:rPr>
            </w:pPr>
            <w:ins w:id="244" w:author="Katie Lauck" w:date="2021-03-12T16:11:00Z">
              <w:r w:rsidRPr="007D704F">
                <w:rPr>
                  <w:szCs w:val="24"/>
                  <w:rPrChange w:id="245" w:author="Katie Lauck" w:date="2021-03-12T16:11:00Z">
                    <w:rPr>
                      <w:b/>
                      <w:bCs/>
                      <w:szCs w:val="24"/>
                    </w:rPr>
                  </w:rPrChange>
                </w:rPr>
                <w:t>$4,320.00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4D7B04FE" w14:textId="2E70C7FF" w:rsidR="007D704F" w:rsidRPr="007D704F" w:rsidRDefault="007D704F" w:rsidP="007D704F">
            <w:pPr>
              <w:widowControl w:val="0"/>
              <w:rPr>
                <w:ins w:id="246" w:author="Katie Lauck" w:date="2021-03-12T16:11:00Z"/>
                <w:szCs w:val="24"/>
                <w:rPrChange w:id="247" w:author="Katie Lauck" w:date="2021-03-12T16:11:00Z">
                  <w:rPr>
                    <w:ins w:id="248" w:author="Katie Lauck" w:date="2021-03-12T16:11:00Z"/>
                    <w:b/>
                    <w:bCs/>
                    <w:szCs w:val="24"/>
                  </w:rPr>
                </w:rPrChange>
              </w:rPr>
            </w:pPr>
            <w:proofErr w:type="spellStart"/>
            <w:ins w:id="249" w:author="Katie Lauck" w:date="2021-03-12T16:11:00Z">
              <w:r w:rsidRPr="007D704F">
                <w:rPr>
                  <w:szCs w:val="24"/>
                  <w:rPrChange w:id="250" w:author="Katie Lauck" w:date="2021-03-12T16:11:00Z">
                    <w:rPr>
                      <w:b/>
                      <w:bCs/>
                      <w:szCs w:val="24"/>
                    </w:rPr>
                  </w:rPrChange>
                </w:rPr>
                <w:t>Hor</w:t>
              </w:r>
              <w:r>
                <w:rPr>
                  <w:szCs w:val="24"/>
                </w:rPr>
                <w:t>o</w:t>
              </w:r>
              <w:r w:rsidRPr="007D704F">
                <w:rPr>
                  <w:szCs w:val="24"/>
                  <w:rPrChange w:id="251" w:author="Katie Lauck" w:date="2021-03-12T16:11:00Z">
                    <w:rPr>
                      <w:b/>
                      <w:bCs/>
                      <w:szCs w:val="24"/>
                    </w:rPr>
                  </w:rPrChange>
                </w:rPr>
                <w:t>das</w:t>
              </w:r>
              <w:proofErr w:type="spellEnd"/>
              <w:r w:rsidRPr="007D704F">
                <w:rPr>
                  <w:szCs w:val="24"/>
                  <w:rPrChange w:id="252" w:author="Katie Lauck" w:date="2021-03-12T16:11:00Z">
                    <w:rPr>
                      <w:b/>
                      <w:bCs/>
                      <w:szCs w:val="24"/>
                    </w:rPr>
                  </w:rPrChange>
                </w:rPr>
                <w:t xml:space="preserve"> Family Foundation</w:t>
              </w:r>
            </w:ins>
          </w:p>
        </w:tc>
      </w:tr>
      <w:tr w:rsidR="007D704F" w:rsidRPr="007D704F" w14:paraId="2E04F9E3" w14:textId="77777777" w:rsidTr="007D704F">
        <w:trPr>
          <w:trHeight w:val="1095"/>
          <w:ins w:id="253"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2A757" w14:textId="77777777" w:rsidR="007D704F" w:rsidRPr="007D704F" w:rsidRDefault="007D704F" w:rsidP="007D704F">
            <w:pPr>
              <w:widowControl w:val="0"/>
              <w:rPr>
                <w:ins w:id="254" w:author="Katie Lauck" w:date="2021-03-12T16:11:00Z"/>
                <w:szCs w:val="24"/>
                <w:rPrChange w:id="255" w:author="Katie Lauck" w:date="2021-03-12T16:11:00Z">
                  <w:rPr>
                    <w:ins w:id="256" w:author="Katie Lauck" w:date="2021-03-12T16:11:00Z"/>
                    <w:b/>
                    <w:bCs/>
                    <w:szCs w:val="24"/>
                  </w:rPr>
                </w:rPrChange>
              </w:rPr>
            </w:pPr>
            <w:ins w:id="257" w:author="Katie Lauck" w:date="2021-03-12T16:11:00Z">
              <w:r w:rsidRPr="007D704F">
                <w:rPr>
                  <w:szCs w:val="24"/>
                  <w:rPrChange w:id="258" w:author="Katie Lauck" w:date="2021-03-12T16:11:00Z">
                    <w:rPr>
                      <w:b/>
                      <w:bCs/>
                      <w:szCs w:val="24"/>
                    </w:rPr>
                  </w:rPrChange>
                </w:rPr>
                <w:t>4. Nest boxes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0DBA9019" w14:textId="77777777" w:rsidR="007D704F" w:rsidRPr="007D704F" w:rsidRDefault="007D704F" w:rsidP="007D704F">
            <w:pPr>
              <w:widowControl w:val="0"/>
              <w:rPr>
                <w:ins w:id="259" w:author="Katie Lauck" w:date="2021-03-12T16:11:00Z"/>
                <w:szCs w:val="24"/>
                <w:rPrChange w:id="260" w:author="Katie Lauck" w:date="2021-03-12T16:11:00Z">
                  <w:rPr>
                    <w:ins w:id="261" w:author="Katie Lauck" w:date="2021-03-12T16:11:00Z"/>
                    <w:b/>
                    <w:bCs/>
                    <w:szCs w:val="24"/>
                  </w:rPr>
                </w:rPrChange>
              </w:rPr>
            </w:pPr>
            <w:ins w:id="262" w:author="Katie Lauck" w:date="2021-03-12T16:11:00Z">
              <w:r w:rsidRPr="007D704F">
                <w:rPr>
                  <w:szCs w:val="24"/>
                  <w:rPrChange w:id="263" w:author="Katie Lauck" w:date="2021-03-12T16:11:00Z">
                    <w:rPr>
                      <w:b/>
                      <w:bCs/>
                      <w:szCs w:val="24"/>
                    </w:rPr>
                  </w:rPrChange>
                </w:rPr>
                <w:t>70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4936BA3E" w14:textId="77777777" w:rsidR="007D704F" w:rsidRPr="007D704F" w:rsidRDefault="007D704F" w:rsidP="007D704F">
            <w:pPr>
              <w:widowControl w:val="0"/>
              <w:rPr>
                <w:ins w:id="264" w:author="Katie Lauck" w:date="2021-03-12T16:11:00Z"/>
                <w:szCs w:val="24"/>
                <w:rPrChange w:id="265" w:author="Katie Lauck" w:date="2021-03-12T16:11:00Z">
                  <w:rPr>
                    <w:ins w:id="266" w:author="Katie Lauck" w:date="2021-03-12T16:11:00Z"/>
                    <w:b/>
                    <w:bCs/>
                    <w:szCs w:val="24"/>
                  </w:rPr>
                </w:rPrChange>
              </w:rPr>
            </w:pPr>
            <w:ins w:id="267" w:author="Katie Lauck" w:date="2021-03-12T16:11:00Z">
              <w:r w:rsidRPr="007D704F">
                <w:rPr>
                  <w:szCs w:val="24"/>
                  <w:rPrChange w:id="268" w:author="Katie Lauck" w:date="2021-03-12T16:11:00Z">
                    <w:rPr>
                      <w:b/>
                      <w:bCs/>
                      <w:szCs w:val="24"/>
                    </w:rPr>
                  </w:rPrChange>
                </w:rPr>
                <w:t>$30.00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393A7FA" w14:textId="77777777" w:rsidR="007D704F" w:rsidRPr="007D704F" w:rsidRDefault="007D704F" w:rsidP="007D704F">
            <w:pPr>
              <w:widowControl w:val="0"/>
              <w:rPr>
                <w:ins w:id="269" w:author="Katie Lauck" w:date="2021-03-12T16:11:00Z"/>
                <w:szCs w:val="24"/>
                <w:rPrChange w:id="270" w:author="Katie Lauck" w:date="2021-03-12T16:11:00Z">
                  <w:rPr>
                    <w:ins w:id="271" w:author="Katie Lauck" w:date="2021-03-12T16:11:00Z"/>
                    <w:b/>
                    <w:bCs/>
                    <w:szCs w:val="24"/>
                  </w:rPr>
                </w:rPrChange>
              </w:rPr>
            </w:pPr>
            <w:ins w:id="272" w:author="Katie Lauck" w:date="2021-03-12T16:11:00Z">
              <w:r w:rsidRPr="007D704F">
                <w:rPr>
                  <w:szCs w:val="24"/>
                  <w:rPrChange w:id="273" w:author="Katie Lauck" w:date="2021-03-12T16:11:00Z">
                    <w:rPr>
                      <w:b/>
                      <w:bCs/>
                      <w:szCs w:val="24"/>
                    </w:rPr>
                  </w:rPrChange>
                </w:rPr>
                <w:t>$2,100.00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29FF849" w14:textId="77777777" w:rsidR="007D704F" w:rsidRPr="007D704F" w:rsidRDefault="007D704F" w:rsidP="007D704F">
            <w:pPr>
              <w:widowControl w:val="0"/>
              <w:rPr>
                <w:ins w:id="274" w:author="Katie Lauck" w:date="2021-03-12T16:11:00Z"/>
                <w:szCs w:val="24"/>
                <w:rPrChange w:id="275" w:author="Katie Lauck" w:date="2021-03-12T16:11:00Z">
                  <w:rPr>
                    <w:ins w:id="276" w:author="Katie Lauck" w:date="2021-03-12T16:11:00Z"/>
                    <w:b/>
                    <w:bCs/>
                    <w:szCs w:val="24"/>
                  </w:rPr>
                </w:rPrChange>
              </w:rPr>
            </w:pPr>
            <w:ins w:id="277" w:author="Katie Lauck" w:date="2021-03-12T16:11:00Z">
              <w:r w:rsidRPr="007D704F">
                <w:rPr>
                  <w:szCs w:val="24"/>
                  <w:rPrChange w:id="278" w:author="Katie Lauck" w:date="2021-03-12T16:11:00Z">
                    <w:rPr>
                      <w:b/>
                      <w:bCs/>
                      <w:szCs w:val="24"/>
                    </w:rPr>
                  </w:rPrChange>
                </w:rPr>
                <w:t>Donated by MWFB volunteer </w:t>
              </w:r>
            </w:ins>
          </w:p>
        </w:tc>
      </w:tr>
      <w:tr w:rsidR="007D704F" w:rsidRPr="007D704F" w14:paraId="037A739B" w14:textId="77777777" w:rsidTr="007D704F">
        <w:trPr>
          <w:trHeight w:val="500"/>
          <w:ins w:id="279"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4C7D" w14:textId="77777777" w:rsidR="007D704F" w:rsidRPr="007D704F" w:rsidRDefault="007D704F" w:rsidP="007D704F">
            <w:pPr>
              <w:widowControl w:val="0"/>
              <w:rPr>
                <w:ins w:id="280" w:author="Katie Lauck" w:date="2021-03-12T16:11:00Z"/>
                <w:szCs w:val="24"/>
                <w:rPrChange w:id="281" w:author="Katie Lauck" w:date="2021-03-12T16:11:00Z">
                  <w:rPr>
                    <w:ins w:id="282" w:author="Katie Lauck" w:date="2021-03-12T16:11:00Z"/>
                    <w:b/>
                    <w:bCs/>
                    <w:szCs w:val="24"/>
                  </w:rPr>
                </w:rPrChange>
              </w:rPr>
            </w:pPr>
            <w:ins w:id="283" w:author="Katie Lauck" w:date="2021-03-12T16:11:00Z">
              <w:r w:rsidRPr="007D704F">
                <w:rPr>
                  <w:szCs w:val="24"/>
                  <w:rPrChange w:id="284" w:author="Katie Lauck" w:date="2021-03-12T16:11:00Z">
                    <w:rPr>
                      <w:b/>
                      <w:bCs/>
                      <w:szCs w:val="24"/>
                    </w:rPr>
                  </w:rPrChange>
                </w:rPr>
                <w:t>5. Nest box poles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03CA14C8" w14:textId="77777777" w:rsidR="007D704F" w:rsidRPr="007D704F" w:rsidRDefault="007D704F" w:rsidP="007D704F">
            <w:pPr>
              <w:widowControl w:val="0"/>
              <w:rPr>
                <w:ins w:id="285" w:author="Katie Lauck" w:date="2021-03-12T16:11:00Z"/>
                <w:szCs w:val="24"/>
                <w:rPrChange w:id="286" w:author="Katie Lauck" w:date="2021-03-12T16:11:00Z">
                  <w:rPr>
                    <w:ins w:id="287" w:author="Katie Lauck" w:date="2021-03-12T16:11:00Z"/>
                    <w:b/>
                    <w:bCs/>
                    <w:szCs w:val="24"/>
                  </w:rPr>
                </w:rPrChange>
              </w:rPr>
            </w:pPr>
            <w:ins w:id="288" w:author="Katie Lauck" w:date="2021-03-12T16:11:00Z">
              <w:r w:rsidRPr="007D704F">
                <w:rPr>
                  <w:szCs w:val="24"/>
                  <w:rPrChange w:id="289" w:author="Katie Lauck" w:date="2021-03-12T16:11:00Z">
                    <w:rPr>
                      <w:b/>
                      <w:bCs/>
                      <w:szCs w:val="24"/>
                    </w:rPr>
                  </w:rPrChange>
                </w:rPr>
                <w:t>20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7A8BE710" w14:textId="77777777" w:rsidR="007D704F" w:rsidRPr="007D704F" w:rsidRDefault="007D704F" w:rsidP="007D704F">
            <w:pPr>
              <w:widowControl w:val="0"/>
              <w:rPr>
                <w:ins w:id="290" w:author="Katie Lauck" w:date="2021-03-12T16:11:00Z"/>
                <w:szCs w:val="24"/>
                <w:rPrChange w:id="291" w:author="Katie Lauck" w:date="2021-03-12T16:11:00Z">
                  <w:rPr>
                    <w:ins w:id="292" w:author="Katie Lauck" w:date="2021-03-12T16:11:00Z"/>
                    <w:b/>
                    <w:bCs/>
                    <w:szCs w:val="24"/>
                  </w:rPr>
                </w:rPrChange>
              </w:rPr>
            </w:pPr>
            <w:ins w:id="293" w:author="Katie Lauck" w:date="2021-03-12T16:11:00Z">
              <w:r w:rsidRPr="007D704F">
                <w:rPr>
                  <w:szCs w:val="24"/>
                  <w:rPrChange w:id="294" w:author="Katie Lauck" w:date="2021-03-12T16:11:00Z">
                    <w:rPr>
                      <w:b/>
                      <w:bCs/>
                      <w:szCs w:val="24"/>
                    </w:rPr>
                  </w:rPrChange>
                </w:rPr>
                <w:t>$16.70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42C49AC" w14:textId="77777777" w:rsidR="007D704F" w:rsidRPr="007D704F" w:rsidRDefault="007D704F" w:rsidP="007D704F">
            <w:pPr>
              <w:widowControl w:val="0"/>
              <w:rPr>
                <w:ins w:id="295" w:author="Katie Lauck" w:date="2021-03-12T16:11:00Z"/>
                <w:szCs w:val="24"/>
                <w:rPrChange w:id="296" w:author="Katie Lauck" w:date="2021-03-12T16:11:00Z">
                  <w:rPr>
                    <w:ins w:id="297" w:author="Katie Lauck" w:date="2021-03-12T16:11:00Z"/>
                    <w:b/>
                    <w:bCs/>
                    <w:szCs w:val="24"/>
                  </w:rPr>
                </w:rPrChange>
              </w:rPr>
            </w:pPr>
            <w:ins w:id="298" w:author="Katie Lauck" w:date="2021-03-12T16:11:00Z">
              <w:r w:rsidRPr="007D704F">
                <w:rPr>
                  <w:szCs w:val="24"/>
                  <w:rPrChange w:id="299" w:author="Katie Lauck" w:date="2021-03-12T16:11:00Z">
                    <w:rPr>
                      <w:b/>
                      <w:bCs/>
                      <w:szCs w:val="24"/>
                    </w:rPr>
                  </w:rPrChange>
                </w:rPr>
                <w:t>$334.00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21324E1" w14:textId="413023C3" w:rsidR="007D704F" w:rsidRPr="007D704F" w:rsidRDefault="007D704F" w:rsidP="007D704F">
            <w:pPr>
              <w:widowControl w:val="0"/>
              <w:rPr>
                <w:ins w:id="300" w:author="Katie Lauck" w:date="2021-03-12T16:11:00Z"/>
                <w:szCs w:val="24"/>
                <w:rPrChange w:id="301" w:author="Katie Lauck" w:date="2021-03-12T16:11:00Z">
                  <w:rPr>
                    <w:ins w:id="302" w:author="Katie Lauck" w:date="2021-03-12T16:11:00Z"/>
                    <w:b/>
                    <w:bCs/>
                    <w:szCs w:val="24"/>
                  </w:rPr>
                </w:rPrChange>
              </w:rPr>
            </w:pPr>
            <w:proofErr w:type="spellStart"/>
            <w:ins w:id="303" w:author="Katie Lauck" w:date="2021-03-12T16:11:00Z">
              <w:r w:rsidRPr="007D704F">
                <w:rPr>
                  <w:szCs w:val="24"/>
                  <w:rPrChange w:id="304" w:author="Katie Lauck" w:date="2021-03-12T16:11:00Z">
                    <w:rPr>
                      <w:b/>
                      <w:bCs/>
                      <w:szCs w:val="24"/>
                    </w:rPr>
                  </w:rPrChange>
                </w:rPr>
                <w:t>Hor</w:t>
              </w:r>
              <w:r>
                <w:rPr>
                  <w:szCs w:val="24"/>
                </w:rPr>
                <w:t>o</w:t>
              </w:r>
              <w:r w:rsidRPr="007D704F">
                <w:rPr>
                  <w:szCs w:val="24"/>
                  <w:rPrChange w:id="305" w:author="Katie Lauck" w:date="2021-03-12T16:11:00Z">
                    <w:rPr>
                      <w:b/>
                      <w:bCs/>
                      <w:szCs w:val="24"/>
                    </w:rPr>
                  </w:rPrChange>
                </w:rPr>
                <w:t>das</w:t>
              </w:r>
              <w:proofErr w:type="spellEnd"/>
              <w:r w:rsidRPr="007D704F">
                <w:rPr>
                  <w:szCs w:val="24"/>
                  <w:rPrChange w:id="306" w:author="Katie Lauck" w:date="2021-03-12T16:11:00Z">
                    <w:rPr>
                      <w:b/>
                      <w:bCs/>
                      <w:szCs w:val="24"/>
                    </w:rPr>
                  </w:rPrChange>
                </w:rPr>
                <w:t xml:space="preserve"> Family Foundation</w:t>
              </w:r>
            </w:ins>
          </w:p>
        </w:tc>
      </w:tr>
      <w:tr w:rsidR="007D704F" w:rsidRPr="007D704F" w14:paraId="7028CCAC" w14:textId="77777777" w:rsidTr="007D704F">
        <w:trPr>
          <w:trHeight w:val="995"/>
          <w:ins w:id="307"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A6B4" w14:textId="77777777" w:rsidR="007D704F" w:rsidRPr="007D704F" w:rsidRDefault="007D704F" w:rsidP="007D704F">
            <w:pPr>
              <w:widowControl w:val="0"/>
              <w:rPr>
                <w:ins w:id="308" w:author="Katie Lauck" w:date="2021-03-12T16:11:00Z"/>
                <w:szCs w:val="24"/>
                <w:rPrChange w:id="309" w:author="Katie Lauck" w:date="2021-03-12T16:11:00Z">
                  <w:rPr>
                    <w:ins w:id="310" w:author="Katie Lauck" w:date="2021-03-12T16:11:00Z"/>
                    <w:b/>
                    <w:bCs/>
                    <w:szCs w:val="24"/>
                  </w:rPr>
                </w:rPrChange>
              </w:rPr>
            </w:pPr>
            <w:ins w:id="311" w:author="Katie Lauck" w:date="2021-03-12T16:11:00Z">
              <w:r w:rsidRPr="007D704F">
                <w:rPr>
                  <w:szCs w:val="24"/>
                  <w:rPrChange w:id="312" w:author="Katie Lauck" w:date="2021-03-12T16:11:00Z">
                    <w:rPr>
                      <w:b/>
                      <w:bCs/>
                      <w:szCs w:val="24"/>
                    </w:rPr>
                  </w:rPrChange>
                </w:rPr>
                <w:lastRenderedPageBreak/>
                <w:t>6. Nest box poles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54ED01" w14:textId="77777777" w:rsidR="007D704F" w:rsidRPr="007D704F" w:rsidRDefault="007D704F" w:rsidP="007D704F">
            <w:pPr>
              <w:widowControl w:val="0"/>
              <w:rPr>
                <w:ins w:id="313" w:author="Katie Lauck" w:date="2021-03-12T16:11:00Z"/>
                <w:szCs w:val="24"/>
                <w:rPrChange w:id="314" w:author="Katie Lauck" w:date="2021-03-12T16:11:00Z">
                  <w:rPr>
                    <w:ins w:id="315" w:author="Katie Lauck" w:date="2021-03-12T16:11:00Z"/>
                    <w:b/>
                    <w:bCs/>
                    <w:szCs w:val="24"/>
                  </w:rPr>
                </w:rPrChange>
              </w:rPr>
            </w:pPr>
            <w:ins w:id="316" w:author="Katie Lauck" w:date="2021-03-12T16:11:00Z">
              <w:r w:rsidRPr="007D704F">
                <w:rPr>
                  <w:szCs w:val="24"/>
                  <w:rPrChange w:id="317" w:author="Katie Lauck" w:date="2021-03-12T16:11:00Z">
                    <w:rPr>
                      <w:b/>
                      <w:bCs/>
                      <w:szCs w:val="24"/>
                    </w:rPr>
                  </w:rPrChange>
                </w:rPr>
                <w:t>50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0A152040" w14:textId="77777777" w:rsidR="007D704F" w:rsidRPr="007D704F" w:rsidRDefault="007D704F" w:rsidP="007D704F">
            <w:pPr>
              <w:widowControl w:val="0"/>
              <w:rPr>
                <w:ins w:id="318" w:author="Katie Lauck" w:date="2021-03-12T16:11:00Z"/>
                <w:szCs w:val="24"/>
                <w:rPrChange w:id="319" w:author="Katie Lauck" w:date="2021-03-12T16:11:00Z">
                  <w:rPr>
                    <w:ins w:id="320" w:author="Katie Lauck" w:date="2021-03-12T16:11:00Z"/>
                    <w:b/>
                    <w:bCs/>
                    <w:szCs w:val="24"/>
                  </w:rPr>
                </w:rPrChange>
              </w:rPr>
            </w:pPr>
            <w:ins w:id="321" w:author="Katie Lauck" w:date="2021-03-12T16:11:00Z">
              <w:r w:rsidRPr="007D704F">
                <w:rPr>
                  <w:szCs w:val="24"/>
                  <w:rPrChange w:id="322" w:author="Katie Lauck" w:date="2021-03-12T16:11:00Z">
                    <w:rPr>
                      <w:b/>
                      <w:bCs/>
                      <w:szCs w:val="24"/>
                    </w:rPr>
                  </w:rPrChange>
                </w:rPr>
                <w:t>$16.70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782E567" w14:textId="77777777" w:rsidR="007D704F" w:rsidRPr="007D704F" w:rsidRDefault="007D704F" w:rsidP="007D704F">
            <w:pPr>
              <w:widowControl w:val="0"/>
              <w:rPr>
                <w:ins w:id="323" w:author="Katie Lauck" w:date="2021-03-12T16:11:00Z"/>
                <w:szCs w:val="24"/>
                <w:rPrChange w:id="324" w:author="Katie Lauck" w:date="2021-03-12T16:11:00Z">
                  <w:rPr>
                    <w:ins w:id="325" w:author="Katie Lauck" w:date="2021-03-12T16:11:00Z"/>
                    <w:b/>
                    <w:bCs/>
                    <w:szCs w:val="24"/>
                  </w:rPr>
                </w:rPrChange>
              </w:rPr>
            </w:pPr>
            <w:ins w:id="326" w:author="Katie Lauck" w:date="2021-03-12T16:11:00Z">
              <w:r w:rsidRPr="007D704F">
                <w:rPr>
                  <w:szCs w:val="24"/>
                  <w:rPrChange w:id="327" w:author="Katie Lauck" w:date="2021-03-12T16:11:00Z">
                    <w:rPr>
                      <w:b/>
                      <w:bCs/>
                      <w:szCs w:val="24"/>
                    </w:rPr>
                  </w:rPrChange>
                </w:rPr>
                <w:t>$835.00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23A79C6D" w14:textId="77777777" w:rsidR="007D704F" w:rsidRPr="007D704F" w:rsidRDefault="007D704F" w:rsidP="007D704F">
            <w:pPr>
              <w:widowControl w:val="0"/>
              <w:rPr>
                <w:ins w:id="328" w:author="Katie Lauck" w:date="2021-03-12T16:11:00Z"/>
                <w:szCs w:val="24"/>
                <w:rPrChange w:id="329" w:author="Katie Lauck" w:date="2021-03-12T16:11:00Z">
                  <w:rPr>
                    <w:ins w:id="330" w:author="Katie Lauck" w:date="2021-03-12T16:11:00Z"/>
                    <w:b/>
                    <w:bCs/>
                    <w:szCs w:val="24"/>
                  </w:rPr>
                </w:rPrChange>
              </w:rPr>
            </w:pPr>
            <w:ins w:id="331" w:author="Katie Lauck" w:date="2021-03-12T16:11:00Z">
              <w:r w:rsidRPr="007D704F">
                <w:rPr>
                  <w:szCs w:val="24"/>
                  <w:rPrChange w:id="332" w:author="Katie Lauck" w:date="2021-03-12T16:11:00Z">
                    <w:rPr>
                      <w:b/>
                      <w:bCs/>
                      <w:szCs w:val="24"/>
                    </w:rPr>
                  </w:rPrChange>
                </w:rPr>
                <w:t>Requested from Swift Endowment</w:t>
              </w:r>
            </w:ins>
          </w:p>
        </w:tc>
      </w:tr>
      <w:tr w:rsidR="007D704F" w:rsidRPr="007D704F" w14:paraId="62F46F1F" w14:textId="77777777" w:rsidTr="007D704F">
        <w:trPr>
          <w:trHeight w:val="1068"/>
          <w:ins w:id="333"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E2D6" w14:textId="77777777" w:rsidR="007D704F" w:rsidRPr="007D704F" w:rsidRDefault="007D704F" w:rsidP="007D704F">
            <w:pPr>
              <w:widowControl w:val="0"/>
              <w:rPr>
                <w:ins w:id="334" w:author="Katie Lauck" w:date="2021-03-12T16:11:00Z"/>
                <w:szCs w:val="24"/>
                <w:rPrChange w:id="335" w:author="Katie Lauck" w:date="2021-03-12T16:11:00Z">
                  <w:rPr>
                    <w:ins w:id="336" w:author="Katie Lauck" w:date="2021-03-12T16:11:00Z"/>
                    <w:b/>
                    <w:bCs/>
                    <w:szCs w:val="24"/>
                  </w:rPr>
                </w:rPrChange>
              </w:rPr>
            </w:pPr>
            <w:ins w:id="337" w:author="Katie Lauck" w:date="2021-03-12T16:11:00Z">
              <w:r w:rsidRPr="007D704F">
                <w:rPr>
                  <w:szCs w:val="24"/>
                  <w:rPrChange w:id="338" w:author="Katie Lauck" w:date="2021-03-12T16:11:00Z">
                    <w:rPr>
                      <w:b/>
                      <w:bCs/>
                      <w:szCs w:val="24"/>
                    </w:rPr>
                  </w:rPrChange>
                </w:rPr>
                <w:t>7. HOBO temp + humidity monitor</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4B0B6E" w14:textId="77777777" w:rsidR="007D704F" w:rsidRPr="007D704F" w:rsidRDefault="007D704F" w:rsidP="007D704F">
            <w:pPr>
              <w:widowControl w:val="0"/>
              <w:rPr>
                <w:ins w:id="339" w:author="Katie Lauck" w:date="2021-03-12T16:11:00Z"/>
                <w:szCs w:val="24"/>
                <w:rPrChange w:id="340" w:author="Katie Lauck" w:date="2021-03-12T16:11:00Z">
                  <w:rPr>
                    <w:ins w:id="341" w:author="Katie Lauck" w:date="2021-03-12T16:11:00Z"/>
                    <w:b/>
                    <w:bCs/>
                    <w:szCs w:val="24"/>
                  </w:rPr>
                </w:rPrChange>
              </w:rPr>
            </w:pPr>
            <w:ins w:id="342" w:author="Katie Lauck" w:date="2021-03-12T16:11:00Z">
              <w:r w:rsidRPr="007D704F">
                <w:rPr>
                  <w:szCs w:val="24"/>
                  <w:rPrChange w:id="343" w:author="Katie Lauck" w:date="2021-03-12T16:11:00Z">
                    <w:rPr>
                      <w:b/>
                      <w:bCs/>
                      <w:szCs w:val="24"/>
                    </w:rPr>
                  </w:rPrChange>
                </w:rPr>
                <w:t>12</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06022CB8" w14:textId="77777777" w:rsidR="007D704F" w:rsidRPr="007D704F" w:rsidRDefault="007D704F" w:rsidP="007D704F">
            <w:pPr>
              <w:widowControl w:val="0"/>
              <w:rPr>
                <w:ins w:id="344" w:author="Katie Lauck" w:date="2021-03-12T16:11:00Z"/>
                <w:szCs w:val="24"/>
                <w:rPrChange w:id="345" w:author="Katie Lauck" w:date="2021-03-12T16:11:00Z">
                  <w:rPr>
                    <w:ins w:id="346" w:author="Katie Lauck" w:date="2021-03-12T16:11:00Z"/>
                    <w:b/>
                    <w:bCs/>
                    <w:szCs w:val="24"/>
                  </w:rPr>
                </w:rPrChange>
              </w:rPr>
            </w:pPr>
            <w:ins w:id="347" w:author="Katie Lauck" w:date="2021-03-12T16:11:00Z">
              <w:r w:rsidRPr="007D704F">
                <w:rPr>
                  <w:szCs w:val="24"/>
                  <w:rPrChange w:id="348" w:author="Katie Lauck" w:date="2021-03-12T16:11:00Z">
                    <w:rPr>
                      <w:b/>
                      <w:bCs/>
                      <w:szCs w:val="24"/>
                    </w:rPr>
                  </w:rPrChange>
                </w:rPr>
                <w:t>$170.00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C7A3356" w14:textId="77777777" w:rsidR="007D704F" w:rsidRPr="007D704F" w:rsidRDefault="007D704F" w:rsidP="007D704F">
            <w:pPr>
              <w:widowControl w:val="0"/>
              <w:rPr>
                <w:ins w:id="349" w:author="Katie Lauck" w:date="2021-03-12T16:11:00Z"/>
                <w:szCs w:val="24"/>
                <w:rPrChange w:id="350" w:author="Katie Lauck" w:date="2021-03-12T16:11:00Z">
                  <w:rPr>
                    <w:ins w:id="351" w:author="Katie Lauck" w:date="2021-03-12T16:11:00Z"/>
                    <w:b/>
                    <w:bCs/>
                    <w:szCs w:val="24"/>
                  </w:rPr>
                </w:rPrChange>
              </w:rPr>
            </w:pPr>
            <w:ins w:id="352" w:author="Katie Lauck" w:date="2021-03-12T16:11:00Z">
              <w:r w:rsidRPr="007D704F">
                <w:rPr>
                  <w:szCs w:val="24"/>
                  <w:rPrChange w:id="353" w:author="Katie Lauck" w:date="2021-03-12T16:11:00Z">
                    <w:rPr>
                      <w:b/>
                      <w:bCs/>
                      <w:szCs w:val="24"/>
                    </w:rPr>
                  </w:rPrChange>
                </w:rPr>
                <w:t>$2,040.00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7102F54" w14:textId="77777777" w:rsidR="007D704F" w:rsidRPr="007D704F" w:rsidRDefault="007D704F" w:rsidP="007D704F">
            <w:pPr>
              <w:widowControl w:val="0"/>
              <w:rPr>
                <w:ins w:id="354" w:author="Katie Lauck" w:date="2021-03-12T16:11:00Z"/>
                <w:szCs w:val="24"/>
                <w:rPrChange w:id="355" w:author="Katie Lauck" w:date="2021-03-12T16:11:00Z">
                  <w:rPr>
                    <w:ins w:id="356" w:author="Katie Lauck" w:date="2021-03-12T16:11:00Z"/>
                    <w:b/>
                    <w:bCs/>
                    <w:szCs w:val="24"/>
                  </w:rPr>
                </w:rPrChange>
              </w:rPr>
            </w:pPr>
            <w:ins w:id="357" w:author="Katie Lauck" w:date="2021-03-12T16:11:00Z">
              <w:r w:rsidRPr="007D704F">
                <w:rPr>
                  <w:szCs w:val="24"/>
                  <w:rPrChange w:id="358" w:author="Katie Lauck" w:date="2021-03-12T16:11:00Z">
                    <w:rPr>
                      <w:b/>
                      <w:bCs/>
                      <w:szCs w:val="24"/>
                    </w:rPr>
                  </w:rPrChange>
                </w:rPr>
                <w:t>Already available in Karp Lab</w:t>
              </w:r>
            </w:ins>
          </w:p>
        </w:tc>
      </w:tr>
      <w:tr w:rsidR="007D704F" w:rsidRPr="007D704F" w14:paraId="72D2226D" w14:textId="77777777" w:rsidTr="007D704F">
        <w:trPr>
          <w:trHeight w:val="740"/>
          <w:ins w:id="359"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7EEA6" w14:textId="77777777" w:rsidR="007D704F" w:rsidRPr="007D704F" w:rsidRDefault="007D704F" w:rsidP="007D704F">
            <w:pPr>
              <w:widowControl w:val="0"/>
              <w:rPr>
                <w:ins w:id="360" w:author="Katie Lauck" w:date="2021-03-12T16:11:00Z"/>
                <w:szCs w:val="24"/>
                <w:rPrChange w:id="361" w:author="Katie Lauck" w:date="2021-03-12T16:11:00Z">
                  <w:rPr>
                    <w:ins w:id="362" w:author="Katie Lauck" w:date="2021-03-12T16:11:00Z"/>
                    <w:b/>
                    <w:bCs/>
                    <w:szCs w:val="24"/>
                  </w:rPr>
                </w:rPrChange>
              </w:rPr>
            </w:pPr>
            <w:ins w:id="363" w:author="Katie Lauck" w:date="2021-03-12T16:11:00Z">
              <w:r w:rsidRPr="007D704F">
                <w:rPr>
                  <w:szCs w:val="24"/>
                  <w:rPrChange w:id="364" w:author="Katie Lauck" w:date="2021-03-12T16:11:00Z">
                    <w:rPr>
                      <w:b/>
                      <w:bCs/>
                      <w:szCs w:val="24"/>
                    </w:rPr>
                  </w:rPrChange>
                </w:rPr>
                <w:t>8. HOBO temp monitors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066B2FD9" w14:textId="77777777" w:rsidR="007D704F" w:rsidRPr="007D704F" w:rsidRDefault="007D704F" w:rsidP="007D704F">
            <w:pPr>
              <w:widowControl w:val="0"/>
              <w:rPr>
                <w:ins w:id="365" w:author="Katie Lauck" w:date="2021-03-12T16:11:00Z"/>
                <w:szCs w:val="24"/>
                <w:rPrChange w:id="366" w:author="Katie Lauck" w:date="2021-03-12T16:11:00Z">
                  <w:rPr>
                    <w:ins w:id="367" w:author="Katie Lauck" w:date="2021-03-12T16:11:00Z"/>
                    <w:b/>
                    <w:bCs/>
                    <w:szCs w:val="24"/>
                  </w:rPr>
                </w:rPrChange>
              </w:rPr>
            </w:pPr>
            <w:ins w:id="368" w:author="Katie Lauck" w:date="2021-03-12T16:11:00Z">
              <w:r w:rsidRPr="007D704F">
                <w:rPr>
                  <w:szCs w:val="24"/>
                  <w:rPrChange w:id="369" w:author="Katie Lauck" w:date="2021-03-12T16:11:00Z">
                    <w:rPr>
                      <w:b/>
                      <w:bCs/>
                      <w:szCs w:val="24"/>
                    </w:rPr>
                  </w:rPrChange>
                </w:rPr>
                <w:t>80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9174DA1" w14:textId="77777777" w:rsidR="007D704F" w:rsidRPr="007D704F" w:rsidRDefault="007D704F" w:rsidP="007D704F">
            <w:pPr>
              <w:widowControl w:val="0"/>
              <w:rPr>
                <w:ins w:id="370" w:author="Katie Lauck" w:date="2021-03-12T16:11:00Z"/>
                <w:szCs w:val="24"/>
                <w:rPrChange w:id="371" w:author="Katie Lauck" w:date="2021-03-12T16:11:00Z">
                  <w:rPr>
                    <w:ins w:id="372" w:author="Katie Lauck" w:date="2021-03-12T16:11:00Z"/>
                    <w:b/>
                    <w:bCs/>
                    <w:szCs w:val="24"/>
                  </w:rPr>
                </w:rPrChange>
              </w:rPr>
            </w:pPr>
            <w:ins w:id="373" w:author="Katie Lauck" w:date="2021-03-12T16:11:00Z">
              <w:r w:rsidRPr="007D704F">
                <w:rPr>
                  <w:szCs w:val="24"/>
                  <w:rPrChange w:id="374" w:author="Katie Lauck" w:date="2021-03-12T16:11:00Z">
                    <w:rPr>
                      <w:b/>
                      <w:bCs/>
                      <w:szCs w:val="24"/>
                    </w:rPr>
                  </w:rPrChange>
                </w:rPr>
                <w:t>$54.00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E0A035C" w14:textId="77777777" w:rsidR="007D704F" w:rsidRPr="007D704F" w:rsidRDefault="007D704F" w:rsidP="007D704F">
            <w:pPr>
              <w:widowControl w:val="0"/>
              <w:rPr>
                <w:ins w:id="375" w:author="Katie Lauck" w:date="2021-03-12T16:11:00Z"/>
                <w:szCs w:val="24"/>
                <w:rPrChange w:id="376" w:author="Katie Lauck" w:date="2021-03-12T16:11:00Z">
                  <w:rPr>
                    <w:ins w:id="377" w:author="Katie Lauck" w:date="2021-03-12T16:11:00Z"/>
                    <w:b/>
                    <w:bCs/>
                    <w:szCs w:val="24"/>
                  </w:rPr>
                </w:rPrChange>
              </w:rPr>
            </w:pPr>
            <w:ins w:id="378" w:author="Katie Lauck" w:date="2021-03-12T16:11:00Z">
              <w:r w:rsidRPr="007D704F">
                <w:rPr>
                  <w:szCs w:val="24"/>
                  <w:rPrChange w:id="379" w:author="Katie Lauck" w:date="2021-03-12T16:11:00Z">
                    <w:rPr>
                      <w:b/>
                      <w:bCs/>
                      <w:szCs w:val="24"/>
                    </w:rPr>
                  </w:rPrChange>
                </w:rPr>
                <w:t>$4,320.00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12FD384" w14:textId="77777777" w:rsidR="007D704F" w:rsidRPr="007D704F" w:rsidRDefault="007D704F" w:rsidP="007D704F">
            <w:pPr>
              <w:widowControl w:val="0"/>
              <w:rPr>
                <w:ins w:id="380" w:author="Katie Lauck" w:date="2021-03-12T16:11:00Z"/>
                <w:szCs w:val="24"/>
                <w:rPrChange w:id="381" w:author="Katie Lauck" w:date="2021-03-12T16:11:00Z">
                  <w:rPr>
                    <w:ins w:id="382" w:author="Katie Lauck" w:date="2021-03-12T16:11:00Z"/>
                    <w:b/>
                    <w:bCs/>
                    <w:szCs w:val="24"/>
                  </w:rPr>
                </w:rPrChange>
              </w:rPr>
            </w:pPr>
            <w:ins w:id="383" w:author="Katie Lauck" w:date="2021-03-12T16:11:00Z">
              <w:r w:rsidRPr="007D704F">
                <w:rPr>
                  <w:szCs w:val="24"/>
                  <w:rPrChange w:id="384" w:author="Katie Lauck" w:date="2021-03-12T16:11:00Z">
                    <w:rPr>
                      <w:b/>
                      <w:bCs/>
                      <w:szCs w:val="24"/>
                    </w:rPr>
                  </w:rPrChange>
                </w:rPr>
                <w:t>Already available in Karp Lab</w:t>
              </w:r>
            </w:ins>
          </w:p>
        </w:tc>
      </w:tr>
      <w:tr w:rsidR="007D704F" w:rsidRPr="007D704F" w14:paraId="6370DA0C" w14:textId="77777777" w:rsidTr="007D704F">
        <w:trPr>
          <w:trHeight w:val="500"/>
          <w:ins w:id="385"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FA7A3" w14:textId="77777777" w:rsidR="007D704F" w:rsidRPr="007D704F" w:rsidRDefault="007D704F" w:rsidP="007D704F">
            <w:pPr>
              <w:widowControl w:val="0"/>
              <w:rPr>
                <w:ins w:id="386" w:author="Katie Lauck" w:date="2021-03-12T16:11:00Z"/>
                <w:szCs w:val="24"/>
                <w:rPrChange w:id="387" w:author="Katie Lauck" w:date="2021-03-12T16:11:00Z">
                  <w:rPr>
                    <w:ins w:id="388" w:author="Katie Lauck" w:date="2021-03-12T16:11:00Z"/>
                    <w:b/>
                    <w:bCs/>
                    <w:szCs w:val="24"/>
                  </w:rPr>
                </w:rPrChange>
              </w:rPr>
            </w:pPr>
            <w:ins w:id="389" w:author="Katie Lauck" w:date="2021-03-12T16:11:00Z">
              <w:r w:rsidRPr="007D704F">
                <w:rPr>
                  <w:szCs w:val="24"/>
                  <w:rPrChange w:id="390" w:author="Katie Lauck" w:date="2021-03-12T16:11:00Z">
                    <w:rPr>
                      <w:b/>
                      <w:bCs/>
                      <w:szCs w:val="24"/>
                    </w:rPr>
                  </w:rPrChange>
                </w:rPr>
                <w:t>9. Mallet</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764ECB63" w14:textId="77777777" w:rsidR="007D704F" w:rsidRPr="007D704F" w:rsidRDefault="007D704F" w:rsidP="007D704F">
            <w:pPr>
              <w:widowControl w:val="0"/>
              <w:rPr>
                <w:ins w:id="391" w:author="Katie Lauck" w:date="2021-03-12T16:11:00Z"/>
                <w:szCs w:val="24"/>
                <w:rPrChange w:id="392" w:author="Katie Lauck" w:date="2021-03-12T16:11:00Z">
                  <w:rPr>
                    <w:ins w:id="393" w:author="Katie Lauck" w:date="2021-03-12T16:11:00Z"/>
                    <w:b/>
                    <w:bCs/>
                    <w:szCs w:val="24"/>
                  </w:rPr>
                </w:rPrChange>
              </w:rPr>
            </w:pPr>
            <w:ins w:id="394" w:author="Katie Lauck" w:date="2021-03-12T16:11:00Z">
              <w:r w:rsidRPr="007D704F">
                <w:rPr>
                  <w:szCs w:val="24"/>
                  <w:rPrChange w:id="395" w:author="Katie Lauck" w:date="2021-03-12T16:11:00Z">
                    <w:rPr>
                      <w:b/>
                      <w:bCs/>
                      <w:szCs w:val="24"/>
                    </w:rPr>
                  </w:rPrChange>
                </w:rPr>
                <w:t>1</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47DD977E" w14:textId="77777777" w:rsidR="007D704F" w:rsidRPr="007D704F" w:rsidRDefault="007D704F" w:rsidP="007D704F">
            <w:pPr>
              <w:widowControl w:val="0"/>
              <w:rPr>
                <w:ins w:id="396" w:author="Katie Lauck" w:date="2021-03-12T16:11:00Z"/>
                <w:szCs w:val="24"/>
                <w:rPrChange w:id="397" w:author="Katie Lauck" w:date="2021-03-12T16:11:00Z">
                  <w:rPr>
                    <w:ins w:id="398" w:author="Katie Lauck" w:date="2021-03-12T16:11:00Z"/>
                    <w:b/>
                    <w:bCs/>
                    <w:szCs w:val="24"/>
                  </w:rPr>
                </w:rPrChange>
              </w:rPr>
            </w:pPr>
            <w:ins w:id="399" w:author="Katie Lauck" w:date="2021-03-12T16:11:00Z">
              <w:r w:rsidRPr="007D704F">
                <w:rPr>
                  <w:szCs w:val="24"/>
                  <w:rPrChange w:id="400" w:author="Katie Lauck" w:date="2021-03-12T16:11:00Z">
                    <w:rPr>
                      <w:b/>
                      <w:bCs/>
                      <w:szCs w:val="24"/>
                    </w:rPr>
                  </w:rPrChange>
                </w:rPr>
                <w:t>$29.99</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1B09975D" w14:textId="77777777" w:rsidR="007D704F" w:rsidRPr="007D704F" w:rsidRDefault="007D704F" w:rsidP="007D704F">
            <w:pPr>
              <w:widowControl w:val="0"/>
              <w:rPr>
                <w:ins w:id="401" w:author="Katie Lauck" w:date="2021-03-12T16:11:00Z"/>
                <w:szCs w:val="24"/>
                <w:rPrChange w:id="402" w:author="Katie Lauck" w:date="2021-03-12T16:11:00Z">
                  <w:rPr>
                    <w:ins w:id="403" w:author="Katie Lauck" w:date="2021-03-12T16:11:00Z"/>
                    <w:b/>
                    <w:bCs/>
                    <w:szCs w:val="24"/>
                  </w:rPr>
                </w:rPrChange>
              </w:rPr>
            </w:pPr>
            <w:ins w:id="404" w:author="Katie Lauck" w:date="2021-03-12T16:11:00Z">
              <w:r w:rsidRPr="007D704F">
                <w:rPr>
                  <w:szCs w:val="24"/>
                  <w:rPrChange w:id="405" w:author="Katie Lauck" w:date="2021-03-12T16:11:00Z">
                    <w:rPr>
                      <w:b/>
                      <w:bCs/>
                      <w:szCs w:val="24"/>
                    </w:rPr>
                  </w:rPrChange>
                </w:rPr>
                <w:t>$29.99</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A00956A" w14:textId="0F087B03" w:rsidR="007D704F" w:rsidRPr="007D704F" w:rsidRDefault="007D704F" w:rsidP="007D704F">
            <w:pPr>
              <w:widowControl w:val="0"/>
              <w:rPr>
                <w:ins w:id="406" w:author="Katie Lauck" w:date="2021-03-12T16:11:00Z"/>
                <w:szCs w:val="24"/>
                <w:rPrChange w:id="407" w:author="Katie Lauck" w:date="2021-03-12T16:11:00Z">
                  <w:rPr>
                    <w:ins w:id="408" w:author="Katie Lauck" w:date="2021-03-12T16:11:00Z"/>
                    <w:b/>
                    <w:bCs/>
                    <w:szCs w:val="24"/>
                  </w:rPr>
                </w:rPrChange>
              </w:rPr>
            </w:pPr>
            <w:proofErr w:type="spellStart"/>
            <w:ins w:id="409" w:author="Katie Lauck" w:date="2021-03-12T16:11:00Z">
              <w:r w:rsidRPr="007D704F">
                <w:rPr>
                  <w:szCs w:val="24"/>
                  <w:rPrChange w:id="410" w:author="Katie Lauck" w:date="2021-03-12T16:11:00Z">
                    <w:rPr>
                      <w:b/>
                      <w:bCs/>
                      <w:szCs w:val="24"/>
                    </w:rPr>
                  </w:rPrChange>
                </w:rPr>
                <w:t>Hor</w:t>
              </w:r>
              <w:r>
                <w:rPr>
                  <w:szCs w:val="24"/>
                </w:rPr>
                <w:t>o</w:t>
              </w:r>
              <w:r w:rsidRPr="007D704F">
                <w:rPr>
                  <w:szCs w:val="24"/>
                  <w:rPrChange w:id="411" w:author="Katie Lauck" w:date="2021-03-12T16:11:00Z">
                    <w:rPr>
                      <w:b/>
                      <w:bCs/>
                      <w:szCs w:val="24"/>
                    </w:rPr>
                  </w:rPrChange>
                </w:rPr>
                <w:t>das</w:t>
              </w:r>
              <w:proofErr w:type="spellEnd"/>
              <w:r w:rsidRPr="007D704F">
                <w:rPr>
                  <w:szCs w:val="24"/>
                  <w:rPrChange w:id="412" w:author="Katie Lauck" w:date="2021-03-12T16:11:00Z">
                    <w:rPr>
                      <w:b/>
                      <w:bCs/>
                      <w:szCs w:val="24"/>
                    </w:rPr>
                  </w:rPrChange>
                </w:rPr>
                <w:t xml:space="preserve"> Family Foundation</w:t>
              </w:r>
            </w:ins>
          </w:p>
        </w:tc>
      </w:tr>
      <w:tr w:rsidR="007D704F" w:rsidRPr="007D704F" w14:paraId="5CA93F58" w14:textId="77777777" w:rsidTr="007D704F">
        <w:trPr>
          <w:trHeight w:val="500"/>
          <w:ins w:id="413"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F6B1" w14:textId="77777777" w:rsidR="007D704F" w:rsidRPr="007D704F" w:rsidRDefault="007D704F" w:rsidP="007D704F">
            <w:pPr>
              <w:widowControl w:val="0"/>
              <w:rPr>
                <w:ins w:id="414" w:author="Katie Lauck" w:date="2021-03-12T16:11:00Z"/>
                <w:szCs w:val="24"/>
                <w:rPrChange w:id="415" w:author="Katie Lauck" w:date="2021-03-12T16:11:00Z">
                  <w:rPr>
                    <w:ins w:id="416" w:author="Katie Lauck" w:date="2021-03-12T16:11:00Z"/>
                    <w:b/>
                    <w:bCs/>
                    <w:szCs w:val="24"/>
                  </w:rPr>
                </w:rPrChange>
              </w:rPr>
            </w:pPr>
            <w:ins w:id="417" w:author="Katie Lauck" w:date="2021-03-12T16:11:00Z">
              <w:r w:rsidRPr="007D704F">
                <w:rPr>
                  <w:szCs w:val="24"/>
                  <w:rPrChange w:id="418" w:author="Katie Lauck" w:date="2021-03-12T16:11:00Z">
                    <w:rPr>
                      <w:b/>
                      <w:bCs/>
                      <w:szCs w:val="24"/>
                    </w:rPr>
                  </w:rPrChange>
                </w:rPr>
                <w:t>10. Gloves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B29D991" w14:textId="77777777" w:rsidR="007D704F" w:rsidRPr="007D704F" w:rsidRDefault="007D704F" w:rsidP="007D704F">
            <w:pPr>
              <w:widowControl w:val="0"/>
              <w:rPr>
                <w:ins w:id="419" w:author="Katie Lauck" w:date="2021-03-12T16:11:00Z"/>
                <w:szCs w:val="24"/>
                <w:rPrChange w:id="420" w:author="Katie Lauck" w:date="2021-03-12T16:11:00Z">
                  <w:rPr>
                    <w:ins w:id="421" w:author="Katie Lauck" w:date="2021-03-12T16:11:00Z"/>
                    <w:b/>
                    <w:bCs/>
                    <w:szCs w:val="24"/>
                  </w:rPr>
                </w:rPrChange>
              </w:rPr>
            </w:pPr>
            <w:ins w:id="422" w:author="Katie Lauck" w:date="2021-03-12T16:11:00Z">
              <w:r w:rsidRPr="007D704F">
                <w:rPr>
                  <w:szCs w:val="24"/>
                  <w:rPrChange w:id="423" w:author="Katie Lauck" w:date="2021-03-12T16:11:00Z">
                    <w:rPr>
                      <w:b/>
                      <w:bCs/>
                      <w:szCs w:val="24"/>
                    </w:rPr>
                  </w:rPrChange>
                </w:rPr>
                <w:t>2</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7F8C4D7D" w14:textId="77777777" w:rsidR="007D704F" w:rsidRPr="007D704F" w:rsidRDefault="007D704F" w:rsidP="007D704F">
            <w:pPr>
              <w:widowControl w:val="0"/>
              <w:rPr>
                <w:ins w:id="424" w:author="Katie Lauck" w:date="2021-03-12T16:11:00Z"/>
                <w:szCs w:val="24"/>
                <w:rPrChange w:id="425" w:author="Katie Lauck" w:date="2021-03-12T16:11:00Z">
                  <w:rPr>
                    <w:ins w:id="426" w:author="Katie Lauck" w:date="2021-03-12T16:11:00Z"/>
                    <w:b/>
                    <w:bCs/>
                    <w:szCs w:val="24"/>
                  </w:rPr>
                </w:rPrChange>
              </w:rPr>
            </w:pPr>
            <w:ins w:id="427" w:author="Katie Lauck" w:date="2021-03-12T16:11:00Z">
              <w:r w:rsidRPr="007D704F">
                <w:rPr>
                  <w:szCs w:val="24"/>
                  <w:rPrChange w:id="428" w:author="Katie Lauck" w:date="2021-03-12T16:11:00Z">
                    <w:rPr>
                      <w:b/>
                      <w:bCs/>
                      <w:szCs w:val="24"/>
                    </w:rPr>
                  </w:rPrChange>
                </w:rPr>
                <w:t>$12.00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4485AEFE" w14:textId="77777777" w:rsidR="007D704F" w:rsidRPr="007D704F" w:rsidRDefault="007D704F" w:rsidP="007D704F">
            <w:pPr>
              <w:widowControl w:val="0"/>
              <w:rPr>
                <w:ins w:id="429" w:author="Katie Lauck" w:date="2021-03-12T16:11:00Z"/>
                <w:szCs w:val="24"/>
                <w:rPrChange w:id="430" w:author="Katie Lauck" w:date="2021-03-12T16:11:00Z">
                  <w:rPr>
                    <w:ins w:id="431" w:author="Katie Lauck" w:date="2021-03-12T16:11:00Z"/>
                    <w:b/>
                    <w:bCs/>
                    <w:szCs w:val="24"/>
                  </w:rPr>
                </w:rPrChange>
              </w:rPr>
            </w:pPr>
            <w:ins w:id="432" w:author="Katie Lauck" w:date="2021-03-12T16:11:00Z">
              <w:r w:rsidRPr="007D704F">
                <w:rPr>
                  <w:szCs w:val="24"/>
                  <w:rPrChange w:id="433" w:author="Katie Lauck" w:date="2021-03-12T16:11:00Z">
                    <w:rPr>
                      <w:b/>
                      <w:bCs/>
                      <w:szCs w:val="24"/>
                    </w:rPr>
                  </w:rPrChange>
                </w:rPr>
                <w:t>$24.00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57972668" w14:textId="3BAE0330" w:rsidR="007D704F" w:rsidRPr="007D704F" w:rsidRDefault="007D704F" w:rsidP="007D704F">
            <w:pPr>
              <w:widowControl w:val="0"/>
              <w:rPr>
                <w:ins w:id="434" w:author="Katie Lauck" w:date="2021-03-12T16:11:00Z"/>
                <w:szCs w:val="24"/>
                <w:rPrChange w:id="435" w:author="Katie Lauck" w:date="2021-03-12T16:11:00Z">
                  <w:rPr>
                    <w:ins w:id="436" w:author="Katie Lauck" w:date="2021-03-12T16:11:00Z"/>
                    <w:b/>
                    <w:bCs/>
                    <w:szCs w:val="24"/>
                  </w:rPr>
                </w:rPrChange>
              </w:rPr>
            </w:pPr>
            <w:proofErr w:type="spellStart"/>
            <w:ins w:id="437" w:author="Katie Lauck" w:date="2021-03-12T16:11:00Z">
              <w:r w:rsidRPr="007D704F">
                <w:rPr>
                  <w:szCs w:val="24"/>
                  <w:rPrChange w:id="438" w:author="Katie Lauck" w:date="2021-03-12T16:11:00Z">
                    <w:rPr>
                      <w:b/>
                      <w:bCs/>
                      <w:szCs w:val="24"/>
                    </w:rPr>
                  </w:rPrChange>
                </w:rPr>
                <w:t>Hor</w:t>
              </w:r>
              <w:r>
                <w:rPr>
                  <w:szCs w:val="24"/>
                </w:rPr>
                <w:t>o</w:t>
              </w:r>
              <w:r w:rsidRPr="007D704F">
                <w:rPr>
                  <w:szCs w:val="24"/>
                  <w:rPrChange w:id="439" w:author="Katie Lauck" w:date="2021-03-12T16:11:00Z">
                    <w:rPr>
                      <w:b/>
                      <w:bCs/>
                      <w:szCs w:val="24"/>
                    </w:rPr>
                  </w:rPrChange>
                </w:rPr>
                <w:t>das</w:t>
              </w:r>
              <w:proofErr w:type="spellEnd"/>
              <w:r w:rsidRPr="007D704F">
                <w:rPr>
                  <w:szCs w:val="24"/>
                  <w:rPrChange w:id="440" w:author="Katie Lauck" w:date="2021-03-12T16:11:00Z">
                    <w:rPr>
                      <w:b/>
                      <w:bCs/>
                      <w:szCs w:val="24"/>
                    </w:rPr>
                  </w:rPrChange>
                </w:rPr>
                <w:t xml:space="preserve"> Family Foundation</w:t>
              </w:r>
            </w:ins>
          </w:p>
        </w:tc>
      </w:tr>
      <w:tr w:rsidR="007D704F" w:rsidRPr="007D704F" w14:paraId="00E38054" w14:textId="77777777" w:rsidTr="007D704F">
        <w:trPr>
          <w:trHeight w:val="500"/>
          <w:ins w:id="441" w:author="Katie Lauck" w:date="2021-03-12T16:11: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EB75" w14:textId="77777777" w:rsidR="007D704F" w:rsidRPr="007D704F" w:rsidRDefault="007D704F" w:rsidP="007D704F">
            <w:pPr>
              <w:widowControl w:val="0"/>
              <w:rPr>
                <w:ins w:id="442" w:author="Katie Lauck" w:date="2021-03-12T16:11:00Z"/>
                <w:szCs w:val="24"/>
                <w:rPrChange w:id="443" w:author="Katie Lauck" w:date="2021-03-12T16:11:00Z">
                  <w:rPr>
                    <w:ins w:id="444" w:author="Katie Lauck" w:date="2021-03-12T16:11:00Z"/>
                    <w:b/>
                    <w:bCs/>
                    <w:szCs w:val="24"/>
                  </w:rPr>
                </w:rPrChange>
              </w:rPr>
            </w:pPr>
            <w:ins w:id="445" w:author="Katie Lauck" w:date="2021-03-12T16:11:00Z">
              <w:r w:rsidRPr="007D704F">
                <w:rPr>
                  <w:szCs w:val="24"/>
                  <w:rPrChange w:id="446" w:author="Katie Lauck" w:date="2021-03-12T16:11:00Z">
                    <w:rPr>
                      <w:b/>
                      <w:bCs/>
                      <w:szCs w:val="24"/>
                    </w:rPr>
                  </w:rPrChange>
                </w:rPr>
                <w:t>11. GPS</w:t>
              </w:r>
            </w:ins>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0628D534" w14:textId="77777777" w:rsidR="007D704F" w:rsidRPr="007D704F" w:rsidRDefault="007D704F" w:rsidP="007D704F">
            <w:pPr>
              <w:widowControl w:val="0"/>
              <w:rPr>
                <w:ins w:id="447" w:author="Katie Lauck" w:date="2021-03-12T16:11:00Z"/>
                <w:szCs w:val="24"/>
                <w:rPrChange w:id="448" w:author="Katie Lauck" w:date="2021-03-12T16:11:00Z">
                  <w:rPr>
                    <w:ins w:id="449" w:author="Katie Lauck" w:date="2021-03-12T16:11:00Z"/>
                    <w:b/>
                    <w:bCs/>
                    <w:szCs w:val="24"/>
                  </w:rPr>
                </w:rPrChange>
              </w:rPr>
            </w:pPr>
            <w:ins w:id="450" w:author="Katie Lauck" w:date="2021-03-12T16:11:00Z">
              <w:r w:rsidRPr="007D704F">
                <w:rPr>
                  <w:szCs w:val="24"/>
                  <w:rPrChange w:id="451" w:author="Katie Lauck" w:date="2021-03-12T16:11:00Z">
                    <w:rPr>
                      <w:b/>
                      <w:bCs/>
                      <w:szCs w:val="24"/>
                    </w:rPr>
                  </w:rPrChange>
                </w:rPr>
                <w:t>1</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787DC5E" w14:textId="77777777" w:rsidR="007D704F" w:rsidRPr="007D704F" w:rsidRDefault="007D704F" w:rsidP="007D704F">
            <w:pPr>
              <w:widowControl w:val="0"/>
              <w:rPr>
                <w:ins w:id="452" w:author="Katie Lauck" w:date="2021-03-12T16:11:00Z"/>
                <w:szCs w:val="24"/>
                <w:rPrChange w:id="453" w:author="Katie Lauck" w:date="2021-03-12T16:11:00Z">
                  <w:rPr>
                    <w:ins w:id="454" w:author="Katie Lauck" w:date="2021-03-12T16:11:00Z"/>
                    <w:b/>
                    <w:bCs/>
                    <w:szCs w:val="24"/>
                  </w:rPr>
                </w:rPrChange>
              </w:rPr>
            </w:pPr>
            <w:ins w:id="455" w:author="Katie Lauck" w:date="2021-03-12T16:11:00Z">
              <w:r w:rsidRPr="007D704F">
                <w:rPr>
                  <w:szCs w:val="24"/>
                  <w:rPrChange w:id="456" w:author="Katie Lauck" w:date="2021-03-12T16:11:00Z">
                    <w:rPr>
                      <w:b/>
                      <w:bCs/>
                      <w:szCs w:val="24"/>
                    </w:rPr>
                  </w:rPrChange>
                </w:rPr>
                <w:t>$215.00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621DEFFE" w14:textId="77777777" w:rsidR="007D704F" w:rsidRPr="007D704F" w:rsidRDefault="007D704F" w:rsidP="007D704F">
            <w:pPr>
              <w:widowControl w:val="0"/>
              <w:rPr>
                <w:ins w:id="457" w:author="Katie Lauck" w:date="2021-03-12T16:11:00Z"/>
                <w:szCs w:val="24"/>
                <w:rPrChange w:id="458" w:author="Katie Lauck" w:date="2021-03-12T16:11:00Z">
                  <w:rPr>
                    <w:ins w:id="459" w:author="Katie Lauck" w:date="2021-03-12T16:11:00Z"/>
                    <w:b/>
                    <w:bCs/>
                    <w:szCs w:val="24"/>
                  </w:rPr>
                </w:rPrChange>
              </w:rPr>
            </w:pPr>
            <w:ins w:id="460" w:author="Katie Lauck" w:date="2021-03-12T16:11:00Z">
              <w:r w:rsidRPr="007D704F">
                <w:rPr>
                  <w:szCs w:val="24"/>
                  <w:rPrChange w:id="461" w:author="Katie Lauck" w:date="2021-03-12T16:11:00Z">
                    <w:rPr>
                      <w:b/>
                      <w:bCs/>
                      <w:szCs w:val="24"/>
                    </w:rPr>
                  </w:rPrChange>
                </w:rPr>
                <w:t>$215.00</w:t>
              </w:r>
            </w:ins>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318CC80E" w14:textId="7BAAD188" w:rsidR="007D704F" w:rsidRPr="007D704F" w:rsidRDefault="007D704F" w:rsidP="007D704F">
            <w:pPr>
              <w:widowControl w:val="0"/>
              <w:rPr>
                <w:ins w:id="462" w:author="Katie Lauck" w:date="2021-03-12T16:11:00Z"/>
                <w:szCs w:val="24"/>
                <w:rPrChange w:id="463" w:author="Katie Lauck" w:date="2021-03-12T16:11:00Z">
                  <w:rPr>
                    <w:ins w:id="464" w:author="Katie Lauck" w:date="2021-03-12T16:11:00Z"/>
                    <w:b/>
                    <w:bCs/>
                    <w:szCs w:val="24"/>
                  </w:rPr>
                </w:rPrChange>
              </w:rPr>
            </w:pPr>
            <w:proofErr w:type="spellStart"/>
            <w:ins w:id="465" w:author="Katie Lauck" w:date="2021-03-12T16:11:00Z">
              <w:r w:rsidRPr="007D704F">
                <w:rPr>
                  <w:szCs w:val="24"/>
                  <w:rPrChange w:id="466" w:author="Katie Lauck" w:date="2021-03-12T16:11:00Z">
                    <w:rPr>
                      <w:b/>
                      <w:bCs/>
                      <w:szCs w:val="24"/>
                    </w:rPr>
                  </w:rPrChange>
                </w:rPr>
                <w:t>Hor</w:t>
              </w:r>
              <w:r>
                <w:rPr>
                  <w:szCs w:val="24"/>
                </w:rPr>
                <w:t>o</w:t>
              </w:r>
              <w:r w:rsidRPr="007D704F">
                <w:rPr>
                  <w:szCs w:val="24"/>
                  <w:rPrChange w:id="467" w:author="Katie Lauck" w:date="2021-03-12T16:11:00Z">
                    <w:rPr>
                      <w:b/>
                      <w:bCs/>
                      <w:szCs w:val="24"/>
                    </w:rPr>
                  </w:rPrChange>
                </w:rPr>
                <w:t>das</w:t>
              </w:r>
              <w:proofErr w:type="spellEnd"/>
              <w:r w:rsidRPr="007D704F">
                <w:rPr>
                  <w:szCs w:val="24"/>
                  <w:rPrChange w:id="468" w:author="Katie Lauck" w:date="2021-03-12T16:11:00Z">
                    <w:rPr>
                      <w:b/>
                      <w:bCs/>
                      <w:szCs w:val="24"/>
                    </w:rPr>
                  </w:rPrChange>
                </w:rPr>
                <w:t xml:space="preserve"> Family Foundation</w:t>
              </w:r>
            </w:ins>
          </w:p>
        </w:tc>
      </w:tr>
    </w:tbl>
    <w:p w14:paraId="2EE92E24" w14:textId="23AA7AED" w:rsidR="007D704F" w:rsidRDefault="005B25FD" w:rsidP="00AD27B2">
      <w:pPr>
        <w:widowControl w:val="0"/>
        <w:rPr>
          <w:ins w:id="469" w:author="Katie Lauck" w:date="2021-03-12T16:12:00Z"/>
          <w:szCs w:val="24"/>
        </w:rPr>
      </w:pPr>
      <w:ins w:id="470" w:author="Katie Lauck" w:date="2021-03-12T16:12:00Z">
        <w:r w:rsidRPr="005B25FD">
          <w:rPr>
            <w:b/>
            <w:bCs/>
            <w:szCs w:val="24"/>
            <w:rPrChange w:id="471" w:author="Katie Lauck" w:date="2021-03-12T16:12:00Z">
              <w:rPr>
                <w:b/>
                <w:bCs/>
                <w:szCs w:val="24"/>
              </w:rPr>
            </w:rPrChange>
          </w:rPr>
          <w:t>TOTAL:</w:t>
        </w:r>
        <w:r w:rsidRPr="005B25FD">
          <w:rPr>
            <w:szCs w:val="24"/>
            <w:rPrChange w:id="472" w:author="Katie Lauck" w:date="2021-03-12T16:12:00Z">
              <w:rPr>
                <w:b/>
                <w:bCs/>
                <w:szCs w:val="24"/>
              </w:rPr>
            </w:rPrChange>
          </w:rPr>
          <w:t xml:space="preserve"> Grand Total- $8280.59; Selma Herr- $3357.60; </w:t>
        </w:r>
        <w:proofErr w:type="spellStart"/>
        <w:r w:rsidRPr="005B25FD">
          <w:rPr>
            <w:szCs w:val="24"/>
            <w:rPrChange w:id="473" w:author="Katie Lauck" w:date="2021-03-12T16:12:00Z">
              <w:rPr>
                <w:b/>
                <w:bCs/>
                <w:szCs w:val="24"/>
              </w:rPr>
            </w:rPrChange>
          </w:rPr>
          <w:t>Horodas</w:t>
        </w:r>
        <w:proofErr w:type="spellEnd"/>
        <w:r w:rsidRPr="005B25FD">
          <w:rPr>
            <w:szCs w:val="24"/>
            <w:rPrChange w:id="474" w:author="Katie Lauck" w:date="2021-03-12T16:12:00Z">
              <w:rPr>
                <w:b/>
                <w:bCs/>
                <w:szCs w:val="24"/>
              </w:rPr>
            </w:rPrChange>
          </w:rPr>
          <w:t xml:space="preserve"> Family Foundation- $4922.99</w:t>
        </w:r>
      </w:ins>
    </w:p>
    <w:p w14:paraId="5E3A9D81" w14:textId="09B93BAD" w:rsidR="005B25FD" w:rsidRDefault="005B25FD" w:rsidP="00AD27B2">
      <w:pPr>
        <w:widowControl w:val="0"/>
        <w:rPr>
          <w:ins w:id="475" w:author="Katie Lauck" w:date="2021-03-12T16:12:00Z"/>
          <w:szCs w:val="24"/>
        </w:rPr>
      </w:pPr>
    </w:p>
    <w:p w14:paraId="7780267E" w14:textId="70401642" w:rsidR="005B25FD" w:rsidRPr="005B25FD" w:rsidRDefault="005B25FD" w:rsidP="005B25FD">
      <w:pPr>
        <w:widowControl w:val="0"/>
        <w:rPr>
          <w:ins w:id="476" w:author="Katie Lauck" w:date="2021-03-12T16:12:00Z"/>
          <w:i/>
          <w:iCs/>
          <w:szCs w:val="24"/>
          <w:rPrChange w:id="477" w:author="Katie Lauck" w:date="2021-03-12T16:12:00Z">
            <w:rPr>
              <w:ins w:id="478" w:author="Katie Lauck" w:date="2021-03-12T16:12:00Z"/>
              <w:szCs w:val="24"/>
            </w:rPr>
          </w:rPrChange>
        </w:rPr>
      </w:pPr>
      <w:ins w:id="479" w:author="Katie Lauck" w:date="2021-03-12T16:12:00Z">
        <w:r w:rsidRPr="005B25FD">
          <w:rPr>
            <w:b/>
            <w:bCs/>
            <w:i/>
            <w:iCs/>
            <w:szCs w:val="24"/>
            <w:rPrChange w:id="480" w:author="Katie Lauck" w:date="2021-03-12T16:12:00Z">
              <w:rPr>
                <w:b/>
                <w:bCs/>
                <w:szCs w:val="24"/>
              </w:rPr>
            </w:rPrChange>
          </w:rPr>
          <w:t>Justification</w:t>
        </w:r>
      </w:ins>
    </w:p>
    <w:p w14:paraId="0A51B3A7" w14:textId="77777777" w:rsidR="005B25FD" w:rsidRPr="005B25FD" w:rsidRDefault="005B25FD" w:rsidP="005B25FD">
      <w:pPr>
        <w:widowControl w:val="0"/>
        <w:rPr>
          <w:ins w:id="481" w:author="Katie Lauck" w:date="2021-03-12T16:12:00Z"/>
          <w:szCs w:val="24"/>
        </w:rPr>
      </w:pPr>
      <w:ins w:id="482" w:author="Katie Lauck" w:date="2021-03-12T16:12:00Z">
        <w:r w:rsidRPr="005B25FD">
          <w:rPr>
            <w:szCs w:val="24"/>
          </w:rPr>
          <w:t xml:space="preserve">1. Transportation: We will use Katherine </w:t>
        </w:r>
        <w:proofErr w:type="spellStart"/>
        <w:r w:rsidRPr="005B25FD">
          <w:rPr>
            <w:szCs w:val="24"/>
          </w:rPr>
          <w:t>Lauck's</w:t>
        </w:r>
        <w:proofErr w:type="spellEnd"/>
        <w:r w:rsidRPr="005B25FD">
          <w:rPr>
            <w:szCs w:val="24"/>
          </w:rPr>
          <w:t xml:space="preserve"> private vehicle to travel to field sites for this project. Estimated average 30 mi/day * $0.56/mi * 3 round trips/week * 19 weeks of field work. We will use a private car to access field sites, and compensate the owner </w:t>
        </w:r>
        <w:proofErr w:type="gramStart"/>
        <w:r w:rsidRPr="005B25FD">
          <w:rPr>
            <w:szCs w:val="24"/>
          </w:rPr>
          <w:t>for  mileage</w:t>
        </w:r>
        <w:proofErr w:type="gramEnd"/>
        <w:r w:rsidRPr="005B25FD">
          <w:rPr>
            <w:szCs w:val="24"/>
          </w:rPr>
          <w:t xml:space="preserve"> at the UCD rate. The amount requested will cover transportation for the Summer 2021 field season.</w:t>
        </w:r>
      </w:ins>
    </w:p>
    <w:p w14:paraId="7B65B527" w14:textId="77777777" w:rsidR="005B25FD" w:rsidRPr="005B25FD" w:rsidRDefault="005B25FD" w:rsidP="005B25FD">
      <w:pPr>
        <w:widowControl w:val="0"/>
        <w:rPr>
          <w:ins w:id="483" w:author="Katie Lauck" w:date="2021-03-12T16:12:00Z"/>
          <w:szCs w:val="24"/>
        </w:rPr>
      </w:pPr>
    </w:p>
    <w:p w14:paraId="07E38ECF" w14:textId="77777777" w:rsidR="005B25FD" w:rsidRPr="005B25FD" w:rsidRDefault="005B25FD" w:rsidP="005B25FD">
      <w:pPr>
        <w:widowControl w:val="0"/>
        <w:rPr>
          <w:ins w:id="484" w:author="Katie Lauck" w:date="2021-03-12T16:12:00Z"/>
          <w:szCs w:val="24"/>
        </w:rPr>
      </w:pPr>
      <w:ins w:id="485" w:author="Katie Lauck" w:date="2021-03-12T16:12:00Z">
        <w:r w:rsidRPr="005B25FD">
          <w:rPr>
            <w:szCs w:val="24"/>
          </w:rPr>
          <w:t xml:space="preserve">2. Cameras: As noted in the proposal, our intent is to monitor 36 active nests at once (4 land use types, 3 sites/land use, 3 boxes per site). To balance sufficient a sample size with the considerable effort needed for video post-processing, our plan is to monitor food provisioning from parents at 2 of the 3 boxes per site. Therefore, we request sufficient funds to acquire 24 cameras (i.e., 4 land-use types, 3 sites/land-use, 2 boxes per site). The cameras that we will use are based on a Raspberry Pi one-board computer - we plan to overcome the limitations of motion activation for birds, which typically move too quickly for capture by cameras that start recording at motion activation, by programming the camera to record constantly, predawn to dusk, but only save footage 30 seconds before and after a motion activation. The estimated cost per camera includes a Raspberry Pi board, a microSD card, a </w:t>
        </w:r>
        <w:proofErr w:type="spellStart"/>
        <w:r w:rsidRPr="005B25FD">
          <w:rPr>
            <w:szCs w:val="24"/>
          </w:rPr>
          <w:t>microUSB</w:t>
        </w:r>
        <w:proofErr w:type="spellEnd"/>
        <w:r w:rsidRPr="005B25FD">
          <w:rPr>
            <w:szCs w:val="24"/>
          </w:rPr>
          <w:t xml:space="preserve"> flash drive, a battery, a real-time clock, a motion sensor, a camera and case, a container, sealant, desiccant, </w:t>
        </w:r>
        <w:proofErr w:type="spellStart"/>
        <w:r w:rsidRPr="005B25FD">
          <w:rPr>
            <w:szCs w:val="24"/>
          </w:rPr>
          <w:t>velcro</w:t>
        </w:r>
        <w:proofErr w:type="spellEnd"/>
        <w:r w:rsidRPr="005B25FD">
          <w:rPr>
            <w:szCs w:val="24"/>
          </w:rPr>
          <w:t xml:space="preserve"> for attachment, and a fraction of one-item costs such as a stand-alone keyboard, </w:t>
        </w:r>
        <w:proofErr w:type="spellStart"/>
        <w:r w:rsidRPr="005B25FD">
          <w:rPr>
            <w:szCs w:val="24"/>
          </w:rPr>
          <w:t>microUSB</w:t>
        </w:r>
        <w:proofErr w:type="spellEnd"/>
        <w:r w:rsidRPr="005B25FD">
          <w:rPr>
            <w:szCs w:val="24"/>
          </w:rPr>
          <w:t xml:space="preserve"> extender, and a setup battery.</w:t>
        </w:r>
      </w:ins>
    </w:p>
    <w:p w14:paraId="3FEA5592" w14:textId="77777777" w:rsidR="005B25FD" w:rsidRPr="005B25FD" w:rsidRDefault="005B25FD" w:rsidP="005B25FD">
      <w:pPr>
        <w:widowControl w:val="0"/>
        <w:rPr>
          <w:ins w:id="486" w:author="Katie Lauck" w:date="2021-03-12T16:12:00Z"/>
          <w:szCs w:val="24"/>
        </w:rPr>
      </w:pPr>
    </w:p>
    <w:p w14:paraId="1BE188A0" w14:textId="77777777" w:rsidR="005B25FD" w:rsidRPr="005B25FD" w:rsidRDefault="005B25FD" w:rsidP="005B25FD">
      <w:pPr>
        <w:widowControl w:val="0"/>
        <w:rPr>
          <w:ins w:id="487" w:author="Katie Lauck" w:date="2021-03-12T16:12:00Z"/>
          <w:szCs w:val="24"/>
        </w:rPr>
      </w:pPr>
      <w:ins w:id="488" w:author="Katie Lauck" w:date="2021-03-12T16:12:00Z">
        <w:r w:rsidRPr="005B25FD">
          <w:rPr>
            <w:szCs w:val="24"/>
          </w:rPr>
          <w:t xml:space="preserve">3. ELISAs: As noted in the proposal, we will quantify physiological stress by assaying blood cortisol using ELISAs. The cost of an ELISA kit is </w:t>
        </w:r>
        <w:proofErr w:type="gramStart"/>
        <w:r w:rsidRPr="005B25FD">
          <w:rPr>
            <w:szCs w:val="24"/>
          </w:rPr>
          <w:t>$270</w:t>
        </w:r>
        <w:proofErr w:type="gramEnd"/>
        <w:r w:rsidRPr="005B25FD">
          <w:rPr>
            <w:szCs w:val="24"/>
          </w:rPr>
          <w:t xml:space="preserve"> and it contains sufficient reagents to quantify stress hormones for 35 samples (including necessary controls). Including field and lab consumables (i.e., gloves, pipette tips, Eppendorf tubes, capillary tubes, syringes for blood </w:t>
        </w:r>
        <w:r w:rsidRPr="005B25FD">
          <w:rPr>
            <w:szCs w:val="24"/>
          </w:rPr>
          <w:lastRenderedPageBreak/>
          <w:t>extraction, etc.), we estimate the per-sample price for quantifying stress hormones to be ~$10/sample (i.e., $7.70/sample for ELISA kits and $2.30/sample for consumables). We plan to monitor 108 nests (N= 4 land-use types, 3 sites/land-use, 3 nests/site, 3 sampling rounds) and estimate an average of 4 chicks per nest. Thus, in total, we plan to sample 432 individuals.</w:t>
        </w:r>
      </w:ins>
    </w:p>
    <w:p w14:paraId="364319A6" w14:textId="77777777" w:rsidR="005B25FD" w:rsidRPr="005B25FD" w:rsidRDefault="005B25FD" w:rsidP="005B25FD">
      <w:pPr>
        <w:widowControl w:val="0"/>
        <w:rPr>
          <w:ins w:id="489" w:author="Katie Lauck" w:date="2021-03-12T16:12:00Z"/>
          <w:szCs w:val="24"/>
        </w:rPr>
      </w:pPr>
    </w:p>
    <w:p w14:paraId="473BBFA2" w14:textId="77777777" w:rsidR="005B25FD" w:rsidRPr="005B25FD" w:rsidRDefault="005B25FD" w:rsidP="005B25FD">
      <w:pPr>
        <w:widowControl w:val="0"/>
        <w:rPr>
          <w:ins w:id="490" w:author="Katie Lauck" w:date="2021-03-12T16:12:00Z"/>
          <w:szCs w:val="24"/>
        </w:rPr>
      </w:pPr>
      <w:ins w:id="491" w:author="Katie Lauck" w:date="2021-03-12T16:12:00Z">
        <w:r w:rsidRPr="005B25FD">
          <w:rPr>
            <w:szCs w:val="24"/>
          </w:rPr>
          <w:t>4. Nest boxes: As noted in the proposal, we need to install 70 new nest boxes (7 sites with 10 boxes each - three row crop sites, three orchard sites, and one grassland site), to complete the study design of three replicates of each of four land use types. These new nest boxes are being donated to the project by the MWFB.</w:t>
        </w:r>
      </w:ins>
    </w:p>
    <w:p w14:paraId="5A338AE2" w14:textId="77777777" w:rsidR="005B25FD" w:rsidRPr="005B25FD" w:rsidRDefault="005B25FD" w:rsidP="005B25FD">
      <w:pPr>
        <w:widowControl w:val="0"/>
        <w:rPr>
          <w:ins w:id="492" w:author="Katie Lauck" w:date="2021-03-12T16:12:00Z"/>
          <w:szCs w:val="24"/>
        </w:rPr>
      </w:pPr>
    </w:p>
    <w:p w14:paraId="0663E290" w14:textId="77777777" w:rsidR="005B25FD" w:rsidRPr="005B25FD" w:rsidRDefault="005B25FD" w:rsidP="005B25FD">
      <w:pPr>
        <w:widowControl w:val="0"/>
        <w:rPr>
          <w:ins w:id="493" w:author="Katie Lauck" w:date="2021-03-12T16:12:00Z"/>
          <w:szCs w:val="24"/>
        </w:rPr>
      </w:pPr>
      <w:ins w:id="494" w:author="Katie Lauck" w:date="2021-03-12T16:12:00Z">
        <w:r w:rsidRPr="005B25FD">
          <w:rPr>
            <w:szCs w:val="24"/>
          </w:rPr>
          <w:t>5 &amp; 6. Nest box poles: As noted in the proposal, we need to install 70 new nest boxes (7 sites with 10 boxes each - three row crop sites, three orchard sites, and one grassland site), to complete our study design of three replicates of each of four land use types. 50 of the poles were requested as part of Katia Goldberg’s Swift Endowment Fund proposal. We are requesting funds to acquire the other 20 poles. </w:t>
        </w:r>
      </w:ins>
    </w:p>
    <w:p w14:paraId="40F7555A" w14:textId="77777777" w:rsidR="005B25FD" w:rsidRPr="005B25FD" w:rsidRDefault="005B25FD" w:rsidP="005B25FD">
      <w:pPr>
        <w:widowControl w:val="0"/>
        <w:rPr>
          <w:ins w:id="495" w:author="Katie Lauck" w:date="2021-03-12T16:12:00Z"/>
          <w:szCs w:val="24"/>
        </w:rPr>
      </w:pPr>
    </w:p>
    <w:p w14:paraId="6B922985" w14:textId="77777777" w:rsidR="005B25FD" w:rsidRPr="005B25FD" w:rsidRDefault="005B25FD" w:rsidP="005B25FD">
      <w:pPr>
        <w:widowControl w:val="0"/>
        <w:rPr>
          <w:ins w:id="496" w:author="Katie Lauck" w:date="2021-03-12T16:12:00Z"/>
          <w:szCs w:val="24"/>
        </w:rPr>
      </w:pPr>
      <w:ins w:id="497" w:author="Katie Lauck" w:date="2021-03-12T16:12:00Z">
        <w:r w:rsidRPr="005B25FD">
          <w:rPr>
            <w:szCs w:val="24"/>
          </w:rPr>
          <w:t>7. HOBO temp/humidity loggers: Irrigation in agriculture may interact with temperature to mitigate or exacerbate its effect. 12 humidity loggers allow us to place one at each site to control for these possible effects (3 sites of each land use type * 4 land use types). Loggers are already available in the Karp lab.</w:t>
        </w:r>
      </w:ins>
    </w:p>
    <w:p w14:paraId="614FCCA0" w14:textId="77777777" w:rsidR="005B25FD" w:rsidRPr="005B25FD" w:rsidRDefault="005B25FD" w:rsidP="005B25FD">
      <w:pPr>
        <w:widowControl w:val="0"/>
        <w:rPr>
          <w:ins w:id="498" w:author="Katie Lauck" w:date="2021-03-12T16:12:00Z"/>
          <w:szCs w:val="24"/>
        </w:rPr>
      </w:pPr>
    </w:p>
    <w:p w14:paraId="4D69F2F6" w14:textId="77777777" w:rsidR="005B25FD" w:rsidRPr="005B25FD" w:rsidRDefault="005B25FD" w:rsidP="005B25FD">
      <w:pPr>
        <w:widowControl w:val="0"/>
        <w:rPr>
          <w:ins w:id="499" w:author="Katie Lauck" w:date="2021-03-12T16:12:00Z"/>
          <w:szCs w:val="24"/>
        </w:rPr>
      </w:pPr>
      <w:ins w:id="500" w:author="Katie Lauck" w:date="2021-03-12T16:12:00Z">
        <w:r w:rsidRPr="005B25FD">
          <w:rPr>
            <w:szCs w:val="24"/>
          </w:rPr>
          <w:t>8. HOBO temp loggers: As noted in the proposal, Katia Goldberg will place temperature loggers at 36 nests across our study sites (3 nests/site * 3 sites/land use type * 4 land use types). At each nest, she will place two temperature loggers, one inside and one outside. Loggers are already available in the Karp lab.</w:t>
        </w:r>
      </w:ins>
    </w:p>
    <w:p w14:paraId="749AA33A" w14:textId="77777777" w:rsidR="005B25FD" w:rsidRPr="005B25FD" w:rsidRDefault="005B25FD" w:rsidP="005B25FD">
      <w:pPr>
        <w:widowControl w:val="0"/>
        <w:rPr>
          <w:ins w:id="501" w:author="Katie Lauck" w:date="2021-03-12T16:12:00Z"/>
          <w:szCs w:val="24"/>
        </w:rPr>
      </w:pPr>
    </w:p>
    <w:p w14:paraId="6B74DC6E" w14:textId="77777777" w:rsidR="005B25FD" w:rsidRPr="005B25FD" w:rsidRDefault="005B25FD" w:rsidP="005B25FD">
      <w:pPr>
        <w:widowControl w:val="0"/>
        <w:rPr>
          <w:ins w:id="502" w:author="Katie Lauck" w:date="2021-03-12T16:12:00Z"/>
          <w:szCs w:val="24"/>
        </w:rPr>
      </w:pPr>
      <w:ins w:id="503" w:author="Katie Lauck" w:date="2021-03-12T16:12:00Z">
        <w:r w:rsidRPr="005B25FD">
          <w:rPr>
            <w:szCs w:val="24"/>
          </w:rPr>
          <w:t>9. Mallet: When installing nest boxes, we need to install rebar into hard ground; thus, we need a hefty mallet that will not spread the top of the rebar.</w:t>
        </w:r>
      </w:ins>
    </w:p>
    <w:p w14:paraId="7D396B9B" w14:textId="77777777" w:rsidR="005B25FD" w:rsidRPr="005B25FD" w:rsidRDefault="005B25FD" w:rsidP="005B25FD">
      <w:pPr>
        <w:widowControl w:val="0"/>
        <w:rPr>
          <w:ins w:id="504" w:author="Katie Lauck" w:date="2021-03-12T16:12:00Z"/>
          <w:szCs w:val="24"/>
        </w:rPr>
      </w:pPr>
    </w:p>
    <w:p w14:paraId="1EE21F0F" w14:textId="77777777" w:rsidR="005B25FD" w:rsidRPr="005B25FD" w:rsidRDefault="005B25FD" w:rsidP="005B25FD">
      <w:pPr>
        <w:widowControl w:val="0"/>
        <w:rPr>
          <w:ins w:id="505" w:author="Katie Lauck" w:date="2021-03-12T16:12:00Z"/>
          <w:szCs w:val="24"/>
        </w:rPr>
      </w:pPr>
      <w:ins w:id="506" w:author="Katie Lauck" w:date="2021-03-12T16:12:00Z">
        <w:r w:rsidRPr="005B25FD">
          <w:rPr>
            <w:szCs w:val="24"/>
          </w:rPr>
          <w:t>10. Gloves: As noted in the proposal, we need to install 70 new nest boxes. Gloves will protect our hands when handling sharp metal.</w:t>
        </w:r>
      </w:ins>
    </w:p>
    <w:p w14:paraId="63CE3EC4" w14:textId="77777777" w:rsidR="005B25FD" w:rsidRPr="005B25FD" w:rsidRDefault="005B25FD" w:rsidP="005B25FD">
      <w:pPr>
        <w:widowControl w:val="0"/>
        <w:rPr>
          <w:ins w:id="507" w:author="Katie Lauck" w:date="2021-03-12T16:12:00Z"/>
          <w:szCs w:val="24"/>
        </w:rPr>
      </w:pPr>
    </w:p>
    <w:p w14:paraId="7A4AC781" w14:textId="77777777" w:rsidR="005B25FD" w:rsidRPr="005B25FD" w:rsidRDefault="005B25FD" w:rsidP="005B25FD">
      <w:pPr>
        <w:widowControl w:val="0"/>
        <w:rPr>
          <w:ins w:id="508" w:author="Katie Lauck" w:date="2021-03-12T16:12:00Z"/>
          <w:szCs w:val="24"/>
        </w:rPr>
      </w:pPr>
      <w:ins w:id="509" w:author="Katie Lauck" w:date="2021-03-12T16:12:00Z">
        <w:r w:rsidRPr="005B25FD">
          <w:rPr>
            <w:szCs w:val="24"/>
          </w:rPr>
          <w:t>11. GPS: As noted in the proposal, we will place 70 new nest boxes. A GPS unit will ensure that an accurate location for each is assigned and when monitoring, we will accurately identify each nest box.</w:t>
        </w:r>
      </w:ins>
    </w:p>
    <w:p w14:paraId="22331F36" w14:textId="11A105BD" w:rsidR="005B25FD" w:rsidRDefault="005B25FD" w:rsidP="00AD27B2">
      <w:pPr>
        <w:widowControl w:val="0"/>
        <w:rPr>
          <w:ins w:id="510" w:author="Katie Lauck" w:date="2021-03-12T16:14:00Z"/>
          <w:szCs w:val="24"/>
        </w:rPr>
      </w:pPr>
    </w:p>
    <w:p w14:paraId="6965EFDC" w14:textId="06AFC0B7" w:rsidR="00DF3001" w:rsidRDefault="00DF3001" w:rsidP="00AD27B2">
      <w:pPr>
        <w:widowControl w:val="0"/>
        <w:rPr>
          <w:ins w:id="511" w:author="Katie Lauck" w:date="2021-03-12T16:14:00Z"/>
          <w:szCs w:val="24"/>
        </w:rPr>
      </w:pPr>
    </w:p>
    <w:p w14:paraId="1F80CE47" w14:textId="2B762A33" w:rsidR="00DF3001" w:rsidRDefault="00DF3001" w:rsidP="00AD27B2">
      <w:pPr>
        <w:widowControl w:val="0"/>
        <w:rPr>
          <w:ins w:id="512" w:author="Katie Lauck" w:date="2021-03-12T16:14:00Z"/>
          <w:szCs w:val="24"/>
        </w:rPr>
      </w:pPr>
    </w:p>
    <w:p w14:paraId="6F3DA70A" w14:textId="2B3E1389" w:rsidR="00DF3001" w:rsidRDefault="00DF3001" w:rsidP="00AD27B2">
      <w:pPr>
        <w:widowControl w:val="0"/>
        <w:rPr>
          <w:ins w:id="513" w:author="Katie Lauck" w:date="2021-03-12T16:14:00Z"/>
          <w:szCs w:val="24"/>
        </w:rPr>
      </w:pPr>
    </w:p>
    <w:p w14:paraId="07802DA3" w14:textId="5B6388E6" w:rsidR="00DF3001" w:rsidRDefault="00DF3001" w:rsidP="00AD27B2">
      <w:pPr>
        <w:widowControl w:val="0"/>
        <w:rPr>
          <w:ins w:id="514" w:author="Katie Lauck" w:date="2021-03-12T16:14:00Z"/>
          <w:szCs w:val="24"/>
        </w:rPr>
      </w:pPr>
    </w:p>
    <w:p w14:paraId="1487D2B9" w14:textId="39ABBDA7" w:rsidR="00DF3001" w:rsidRDefault="00DF3001" w:rsidP="00AD27B2">
      <w:pPr>
        <w:widowControl w:val="0"/>
        <w:rPr>
          <w:ins w:id="515" w:author="Katie Lauck" w:date="2021-03-12T16:14:00Z"/>
          <w:szCs w:val="24"/>
        </w:rPr>
      </w:pPr>
    </w:p>
    <w:p w14:paraId="0C977D39" w14:textId="2AABA71C" w:rsidR="00DF3001" w:rsidRDefault="00DF3001" w:rsidP="00AD27B2">
      <w:pPr>
        <w:widowControl w:val="0"/>
        <w:rPr>
          <w:ins w:id="516" w:author="Katie Lauck" w:date="2021-03-12T16:14:00Z"/>
          <w:szCs w:val="24"/>
        </w:rPr>
      </w:pPr>
    </w:p>
    <w:p w14:paraId="1636A7E1" w14:textId="49D319E3" w:rsidR="00DF3001" w:rsidRDefault="00DF3001" w:rsidP="00AD27B2">
      <w:pPr>
        <w:widowControl w:val="0"/>
        <w:rPr>
          <w:ins w:id="517" w:author="Katie Lauck" w:date="2021-03-12T16:14:00Z"/>
          <w:szCs w:val="24"/>
        </w:rPr>
      </w:pPr>
    </w:p>
    <w:p w14:paraId="4294E751" w14:textId="657ADDB3" w:rsidR="00DF3001" w:rsidRDefault="00DF3001" w:rsidP="00AD27B2">
      <w:pPr>
        <w:widowControl w:val="0"/>
        <w:rPr>
          <w:ins w:id="518" w:author="Katie Lauck" w:date="2021-03-12T16:14:00Z"/>
          <w:szCs w:val="24"/>
        </w:rPr>
      </w:pPr>
    </w:p>
    <w:p w14:paraId="3597FC9C" w14:textId="22C2CBAF" w:rsidR="00DF3001" w:rsidRDefault="00DF3001" w:rsidP="00AD27B2">
      <w:pPr>
        <w:widowControl w:val="0"/>
        <w:rPr>
          <w:ins w:id="519" w:author="Katie Lauck" w:date="2021-03-12T16:14:00Z"/>
          <w:szCs w:val="24"/>
        </w:rPr>
      </w:pPr>
    </w:p>
    <w:p w14:paraId="260CB857" w14:textId="5108AB2F" w:rsidR="00DF3001" w:rsidRDefault="00DF3001" w:rsidP="00AD27B2">
      <w:pPr>
        <w:widowControl w:val="0"/>
        <w:rPr>
          <w:ins w:id="520" w:author="Katie Lauck" w:date="2021-03-12T16:14:00Z"/>
          <w:szCs w:val="24"/>
        </w:rPr>
      </w:pPr>
    </w:p>
    <w:p w14:paraId="0271211D" w14:textId="77777777" w:rsidR="00DF3001" w:rsidRPr="00C53166" w:rsidRDefault="00DF3001" w:rsidP="00DF3001">
      <w:pPr>
        <w:spacing w:line="480" w:lineRule="auto"/>
        <w:ind w:left="360"/>
        <w:jc w:val="both"/>
        <w:rPr>
          <w:ins w:id="521" w:author="Katie Lauck" w:date="2021-03-12T16:14:00Z"/>
          <w:color w:val="000000"/>
          <w:sz w:val="21"/>
          <w:szCs w:val="21"/>
        </w:rPr>
      </w:pPr>
    </w:p>
    <w:p w14:paraId="490FF8D3" w14:textId="77777777" w:rsidR="00DF3001" w:rsidRPr="00DF3001" w:rsidRDefault="00DF3001" w:rsidP="00DF3001">
      <w:pPr>
        <w:rPr>
          <w:ins w:id="522" w:author="Katie Lauck" w:date="2021-03-12T16:14:00Z"/>
          <w:b/>
          <w:i/>
          <w:iCs/>
          <w:szCs w:val="24"/>
          <w:rPrChange w:id="523" w:author="Katie Lauck" w:date="2021-03-12T16:14:00Z">
            <w:rPr>
              <w:ins w:id="524" w:author="Katie Lauck" w:date="2021-03-12T16:14:00Z"/>
              <w:b/>
              <w:szCs w:val="24"/>
            </w:rPr>
          </w:rPrChange>
        </w:rPr>
      </w:pPr>
      <w:ins w:id="525" w:author="Katie Lauck" w:date="2021-03-12T16:14:00Z">
        <w:r w:rsidRPr="00DF3001">
          <w:rPr>
            <w:b/>
            <w:i/>
            <w:iCs/>
            <w:szCs w:val="24"/>
            <w:rPrChange w:id="526" w:author="Katie Lauck" w:date="2021-03-12T16:14:00Z">
              <w:rPr>
                <w:b/>
                <w:szCs w:val="24"/>
              </w:rPr>
            </w:rPrChange>
          </w:rPr>
          <w:lastRenderedPageBreak/>
          <w:t xml:space="preserve">Signed funding </w:t>
        </w:r>
        <w:proofErr w:type="gramStart"/>
        <w:r w:rsidRPr="00DF3001">
          <w:rPr>
            <w:b/>
            <w:i/>
            <w:iCs/>
            <w:szCs w:val="24"/>
            <w:rPrChange w:id="527" w:author="Katie Lauck" w:date="2021-03-12T16:14:00Z">
              <w:rPr>
                <w:b/>
                <w:szCs w:val="24"/>
              </w:rPr>
            </w:rPrChange>
          </w:rPr>
          <w:t>agreement</w:t>
        </w:r>
        <w:proofErr w:type="gramEnd"/>
      </w:ins>
    </w:p>
    <w:p w14:paraId="04C9A5B4" w14:textId="77777777" w:rsidR="00DF3001" w:rsidRPr="00580457" w:rsidRDefault="00DF3001" w:rsidP="00DF3001">
      <w:pPr>
        <w:rPr>
          <w:ins w:id="528" w:author="Katie Lauck" w:date="2021-03-12T16:14:00Z"/>
          <w:szCs w:val="24"/>
        </w:rPr>
      </w:pPr>
    </w:p>
    <w:p w14:paraId="46E695D9" w14:textId="7E52EAE3" w:rsidR="00DF3001" w:rsidRPr="00580457" w:rsidRDefault="00DF3001" w:rsidP="00DF3001">
      <w:pPr>
        <w:rPr>
          <w:ins w:id="529" w:author="Katie Lauck" w:date="2021-03-12T16:14:00Z"/>
          <w:szCs w:val="24"/>
        </w:rPr>
      </w:pPr>
      <w:ins w:id="530" w:author="Katie Lauck" w:date="2021-03-12T16:14:00Z">
        <w:r w:rsidRPr="00580457">
          <w:rPr>
            <w:szCs w:val="24"/>
          </w:rPr>
          <w:t xml:space="preserve">All funds awarded will be expended by the end of the academic year. If funding is awarded, a thank you letter to the </w:t>
        </w:r>
      </w:ins>
      <w:proofErr w:type="spellStart"/>
      <w:ins w:id="531" w:author="Katie Lauck" w:date="2021-03-12T16:18:00Z">
        <w:r w:rsidR="00DF5570">
          <w:rPr>
            <w:szCs w:val="24"/>
          </w:rPr>
          <w:t>Horodas</w:t>
        </w:r>
        <w:proofErr w:type="spellEnd"/>
        <w:r w:rsidR="00DF5570">
          <w:rPr>
            <w:szCs w:val="24"/>
          </w:rPr>
          <w:t xml:space="preserve"> Family Foundation </w:t>
        </w:r>
      </w:ins>
      <w:ins w:id="532" w:author="Katie Lauck" w:date="2021-03-12T16:14:00Z">
        <w:r w:rsidRPr="00580457">
          <w:rPr>
            <w:szCs w:val="24"/>
          </w:rPr>
          <w:t>(submitted to the WFCB Chair) explaining the project’s results and value, and a project summary, including accounting of funds expended, will be placed in WFCB files.</w:t>
        </w:r>
      </w:ins>
    </w:p>
    <w:p w14:paraId="170F8D29" w14:textId="77777777" w:rsidR="00DF3001" w:rsidRPr="00580457" w:rsidRDefault="00DF3001" w:rsidP="00DF3001">
      <w:pPr>
        <w:rPr>
          <w:ins w:id="533" w:author="Katie Lauck" w:date="2021-03-12T16:14:00Z"/>
          <w:szCs w:val="24"/>
        </w:rPr>
      </w:pPr>
    </w:p>
    <w:p w14:paraId="4AA723E1" w14:textId="77777777" w:rsidR="00DF3001" w:rsidRPr="00580457" w:rsidRDefault="00DF3001" w:rsidP="00DF3001">
      <w:pPr>
        <w:rPr>
          <w:ins w:id="534" w:author="Katie Lauck" w:date="2021-03-12T16:14:00Z"/>
          <w:szCs w:val="24"/>
        </w:rPr>
      </w:pPr>
      <w:ins w:id="535" w:author="Katie Lauck" w:date="2021-03-12T16:14:00Z">
        <w:r>
          <w:rPr>
            <w:noProof/>
            <w:szCs w:val="24"/>
          </w:rPr>
          <w:drawing>
            <wp:inline distT="0" distB="0" distL="0" distR="0" wp14:anchorId="44F12C8A" wp14:editId="73468266">
              <wp:extent cx="1252728" cy="547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1253714" cy="548232"/>
                      </a:xfrm>
                      <a:prstGeom prst="rect">
                        <a:avLst/>
                      </a:prstGeom>
                    </pic:spPr>
                  </pic:pic>
                </a:graphicData>
              </a:graphic>
            </wp:inline>
          </w:drawing>
        </w:r>
      </w:ins>
    </w:p>
    <w:p w14:paraId="09183B3E" w14:textId="77777777" w:rsidR="00DF3001" w:rsidRPr="00580457" w:rsidRDefault="00DF3001" w:rsidP="00DF3001">
      <w:pPr>
        <w:rPr>
          <w:ins w:id="536" w:author="Katie Lauck" w:date="2021-03-12T16:14:00Z"/>
          <w:szCs w:val="24"/>
        </w:rPr>
      </w:pPr>
    </w:p>
    <w:p w14:paraId="01A57E76" w14:textId="77777777" w:rsidR="00DF3001" w:rsidRPr="00580457" w:rsidRDefault="00DF3001" w:rsidP="00DF3001">
      <w:pPr>
        <w:rPr>
          <w:ins w:id="537" w:author="Katie Lauck" w:date="2021-03-12T16:14:00Z"/>
          <w:szCs w:val="24"/>
        </w:rPr>
      </w:pPr>
      <w:ins w:id="538" w:author="Katie Lauck" w:date="2021-03-12T16:14:00Z">
        <w:r w:rsidRPr="00580457">
          <w:rPr>
            <w:szCs w:val="24"/>
          </w:rPr>
          <w:t>Daniel Karp</w:t>
        </w:r>
        <w:r w:rsidRPr="00580457">
          <w:rPr>
            <w:szCs w:val="24"/>
          </w:rPr>
          <w:tab/>
        </w:r>
        <w:r w:rsidRPr="00580457">
          <w:rPr>
            <w:szCs w:val="24"/>
          </w:rPr>
          <w:tab/>
          <w:t xml:space="preserve">Date: </w:t>
        </w:r>
        <w:r>
          <w:rPr>
            <w:szCs w:val="24"/>
          </w:rPr>
          <w:t>3.10.21</w:t>
        </w:r>
      </w:ins>
    </w:p>
    <w:p w14:paraId="549C1226" w14:textId="77777777" w:rsidR="00DF3001" w:rsidRPr="005B25FD" w:rsidRDefault="00DF3001" w:rsidP="00AD27B2">
      <w:pPr>
        <w:widowControl w:val="0"/>
        <w:rPr>
          <w:szCs w:val="24"/>
          <w:rPrChange w:id="539" w:author="Katie Lauck" w:date="2021-03-12T16:12:00Z">
            <w:rPr>
              <w:b/>
              <w:bCs/>
              <w:szCs w:val="24"/>
            </w:rPr>
          </w:rPrChange>
        </w:rPr>
        <w:pPrChange w:id="540" w:author="Katie Lauck" w:date="2021-03-12T15:52:00Z">
          <w:pPr>
            <w:widowControl w:val="0"/>
          </w:pPr>
        </w:pPrChange>
      </w:pPr>
    </w:p>
    <w:sectPr w:rsidR="00DF3001" w:rsidRPr="005B25FD" w:rsidSect="00727344">
      <w:pgSz w:w="12240" w:h="15840" w:code="1"/>
      <w:pgMar w:top="1440" w:right="1440" w:bottom="1440" w:left="1440" w:header="720" w:footer="720" w:gutter="0"/>
      <w:pgBorders>
        <w:top w:val="dotted" w:sz="4" w:space="1" w:color="auto"/>
        <w:left w:val="dotted" w:sz="4" w:space="4" w:color="auto"/>
        <w:bottom w:val="dotted" w:sz="4" w:space="1" w:color="auto"/>
        <w:right w:val="dotted" w:sz="4" w:space="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Daniel S Karp" w:date="2021-03-10T11:05:00Z" w:initials="DSK">
    <w:p w14:paraId="452520F9" w14:textId="77777777" w:rsidR="005960EA" w:rsidRDefault="005960EA">
      <w:pPr>
        <w:pStyle w:val="CommentText"/>
      </w:pPr>
      <w:r>
        <w:rPr>
          <w:rStyle w:val="CommentReference"/>
        </w:rPr>
        <w:annotationRef/>
      </w:r>
      <w:r>
        <w:t xml:space="preserve">Still need </w:t>
      </w:r>
      <w:proofErr w:type="gramStart"/>
      <w:r>
        <w:t>this</w:t>
      </w:r>
      <w:proofErr w:type="gramEnd"/>
    </w:p>
  </w:comment>
  <w:comment w:id="100" w:author="Daniel S Karp" w:date="2021-03-10T11:20:00Z" w:initials="DSK">
    <w:p w14:paraId="0405783F" w14:textId="77777777" w:rsidR="00804E57" w:rsidRDefault="00804E57">
      <w:pPr>
        <w:pStyle w:val="CommentText"/>
      </w:pPr>
      <w:r>
        <w:rPr>
          <w:rStyle w:val="CommentReference"/>
        </w:rPr>
        <w:annotationRef/>
      </w:r>
      <w:r>
        <w:t>This is great! But it runs a tad long to make t</w:t>
      </w:r>
      <w:r w:rsidR="001F633B">
        <w:rPr>
          <w:noProof/>
        </w:rPr>
        <w:t xml:space="preserve">he 2 page cutoff. Feel free to cut as you need. If you want, I can take another look friday morning to help with the cut. </w:t>
      </w:r>
    </w:p>
  </w:comment>
  <w:comment w:id="105" w:author="Jessica Greer" w:date="2021-03-10T21:07:00Z" w:initials="JG">
    <w:p w14:paraId="1EBAC661" w14:textId="77777777" w:rsidR="00280E23" w:rsidRDefault="00280E23">
      <w:pPr>
        <w:pStyle w:val="CommentText"/>
      </w:pPr>
      <w:r>
        <w:rPr>
          <w:rStyle w:val="CommentReference"/>
        </w:rPr>
        <w:annotationRef/>
      </w:r>
      <w:r>
        <w:t xml:space="preserve">The transition from Katia’s project to yours is a bit confusing. Maybe you could write something in here to make it clear her project will be under yours? </w:t>
      </w:r>
    </w:p>
    <w:p w14:paraId="3F77ACC1" w14:textId="77777777" w:rsidR="00280E23" w:rsidRDefault="00280E23">
      <w:pPr>
        <w:pStyle w:val="CommentText"/>
      </w:pPr>
    </w:p>
    <w:p w14:paraId="24B7F5A4" w14:textId="03EA3099" w:rsidR="00280E23" w:rsidRDefault="00280E23">
      <w:pPr>
        <w:pStyle w:val="CommentText"/>
      </w:pPr>
      <w:r>
        <w:t>Thinking about this after reading the whole paragraph, I think it might fit better at the end. You could say, “</w:t>
      </w:r>
      <w:r w:rsidR="006A3BE4">
        <w:t xml:space="preserve">….to the Swift </w:t>
      </w:r>
      <w:r w:rsidR="006A3BE4" w:rsidRPr="006A3BE4">
        <w:t>Endowment</w:t>
      </w:r>
      <w:r w:rsidR="006A3BE4" w:rsidRPr="006A3BE4">
        <w:rPr>
          <w:b/>
          <w:bCs/>
        </w:rPr>
        <w:t xml:space="preserve"> to work with me on this project</w:t>
      </w:r>
      <w:r w:rsidR="006A3BE4">
        <w:t xml:space="preserve"> and compare…”</w:t>
      </w:r>
    </w:p>
  </w:comment>
  <w:comment w:id="118" w:author="Jessica Greer" w:date="2021-03-10T21:30:00Z" w:initials="JG">
    <w:p w14:paraId="60B953F0" w14:textId="30AD6588" w:rsidR="00C45EF6" w:rsidRDefault="00C45EF6">
      <w:pPr>
        <w:pStyle w:val="CommentText"/>
      </w:pPr>
      <w:r>
        <w:rPr>
          <w:rStyle w:val="CommentReference"/>
        </w:rPr>
        <w:annotationRef/>
      </w:r>
      <w:r>
        <w:t xml:space="preserve">You did mention these treatments previously, so if you need to cut you might be able to do so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2520F9" w15:done="0"/>
  <w15:commentEx w15:paraId="0405783F" w15:done="0"/>
  <w15:commentEx w15:paraId="24B7F5A4" w15:done="0"/>
  <w15:commentEx w15:paraId="60B9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B374" w16cex:dateUtc="2021-03-11T05:07:00Z"/>
  <w16cex:commentExtensible w16cex:durableId="23F3B908" w16cex:dateUtc="2021-03-11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2520F9" w16cid:durableId="23F32690"/>
  <w16cid:commentId w16cid:paraId="0405783F" w16cid:durableId="23F329FD"/>
  <w16cid:commentId w16cid:paraId="24B7F5A4" w16cid:durableId="23F3B374"/>
  <w16cid:commentId w16cid:paraId="60B953F0" w16cid:durableId="23F3B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1E673" w14:textId="77777777" w:rsidR="006F5E9C" w:rsidRDefault="006F5E9C" w:rsidP="00727344">
      <w:r>
        <w:separator/>
      </w:r>
    </w:p>
  </w:endnote>
  <w:endnote w:type="continuationSeparator" w:id="0">
    <w:p w14:paraId="226EDC69" w14:textId="77777777" w:rsidR="006F5E9C" w:rsidRDefault="006F5E9C" w:rsidP="0072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2AD51" w14:textId="77777777" w:rsidR="006F5E9C" w:rsidRDefault="006F5E9C" w:rsidP="00727344">
      <w:r>
        <w:separator/>
      </w:r>
    </w:p>
  </w:footnote>
  <w:footnote w:type="continuationSeparator" w:id="0">
    <w:p w14:paraId="41A96D70" w14:textId="77777777" w:rsidR="006F5E9C" w:rsidRDefault="006F5E9C" w:rsidP="00727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44898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BC9002D"/>
    <w:multiLevelType w:val="hybridMultilevel"/>
    <w:tmpl w:val="C69C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Lauck">
    <w15:presenceInfo w15:providerId="None" w15:userId="Katie Lauck"/>
  </w15:person>
  <w15:person w15:author="Jessica Greer">
    <w15:presenceInfo w15:providerId="Windows Live" w15:userId="6beaa112768e4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2F"/>
    <w:rsid w:val="00046E46"/>
    <w:rsid w:val="0010498C"/>
    <w:rsid w:val="00111372"/>
    <w:rsid w:val="0012708B"/>
    <w:rsid w:val="0015357B"/>
    <w:rsid w:val="00194617"/>
    <w:rsid w:val="00195DDD"/>
    <w:rsid w:val="001D63FB"/>
    <w:rsid w:val="001F41E5"/>
    <w:rsid w:val="001F4C47"/>
    <w:rsid w:val="001F633B"/>
    <w:rsid w:val="00203C2F"/>
    <w:rsid w:val="002076B9"/>
    <w:rsid w:val="002343B8"/>
    <w:rsid w:val="00243626"/>
    <w:rsid w:val="00243929"/>
    <w:rsid w:val="002743D1"/>
    <w:rsid w:val="00280E23"/>
    <w:rsid w:val="00286F88"/>
    <w:rsid w:val="002979ED"/>
    <w:rsid w:val="002A2638"/>
    <w:rsid w:val="002B4975"/>
    <w:rsid w:val="002C12DB"/>
    <w:rsid w:val="002C53A1"/>
    <w:rsid w:val="002C795C"/>
    <w:rsid w:val="002F7467"/>
    <w:rsid w:val="003015A2"/>
    <w:rsid w:val="00326D90"/>
    <w:rsid w:val="003607CC"/>
    <w:rsid w:val="00383680"/>
    <w:rsid w:val="00394C16"/>
    <w:rsid w:val="003A6F8D"/>
    <w:rsid w:val="003B5499"/>
    <w:rsid w:val="004011BE"/>
    <w:rsid w:val="00403F29"/>
    <w:rsid w:val="004105F8"/>
    <w:rsid w:val="00420C1B"/>
    <w:rsid w:val="00421A65"/>
    <w:rsid w:val="004225D2"/>
    <w:rsid w:val="004274B5"/>
    <w:rsid w:val="0045513B"/>
    <w:rsid w:val="00480B13"/>
    <w:rsid w:val="00490B51"/>
    <w:rsid w:val="004A1497"/>
    <w:rsid w:val="004B0940"/>
    <w:rsid w:val="004B4FAA"/>
    <w:rsid w:val="004B6397"/>
    <w:rsid w:val="004C5872"/>
    <w:rsid w:val="004E1D7F"/>
    <w:rsid w:val="004E4A88"/>
    <w:rsid w:val="0054598D"/>
    <w:rsid w:val="005960EA"/>
    <w:rsid w:val="00596268"/>
    <w:rsid w:val="005A72D6"/>
    <w:rsid w:val="005B25FD"/>
    <w:rsid w:val="005D5CFA"/>
    <w:rsid w:val="006104F4"/>
    <w:rsid w:val="00647750"/>
    <w:rsid w:val="006810BC"/>
    <w:rsid w:val="006A1567"/>
    <w:rsid w:val="006A3BE4"/>
    <w:rsid w:val="006B22EE"/>
    <w:rsid w:val="006C4587"/>
    <w:rsid w:val="006E3824"/>
    <w:rsid w:val="006F2035"/>
    <w:rsid w:val="006F2CD7"/>
    <w:rsid w:val="006F5E9C"/>
    <w:rsid w:val="007138A5"/>
    <w:rsid w:val="00714A78"/>
    <w:rsid w:val="0072106A"/>
    <w:rsid w:val="007251BC"/>
    <w:rsid w:val="00727344"/>
    <w:rsid w:val="0073760B"/>
    <w:rsid w:val="00774B5E"/>
    <w:rsid w:val="007817E9"/>
    <w:rsid w:val="0079723C"/>
    <w:rsid w:val="007B01BF"/>
    <w:rsid w:val="007B61D9"/>
    <w:rsid w:val="007B680F"/>
    <w:rsid w:val="007D704F"/>
    <w:rsid w:val="00804E57"/>
    <w:rsid w:val="00814A67"/>
    <w:rsid w:val="00822B64"/>
    <w:rsid w:val="00824338"/>
    <w:rsid w:val="008A6B5B"/>
    <w:rsid w:val="008C26D8"/>
    <w:rsid w:val="008C569F"/>
    <w:rsid w:val="00901191"/>
    <w:rsid w:val="00904D7E"/>
    <w:rsid w:val="00916DF2"/>
    <w:rsid w:val="009436A0"/>
    <w:rsid w:val="00950EBE"/>
    <w:rsid w:val="00985FD2"/>
    <w:rsid w:val="009D0B5F"/>
    <w:rsid w:val="009E108D"/>
    <w:rsid w:val="009E6F23"/>
    <w:rsid w:val="009F2C6F"/>
    <w:rsid w:val="00A51A29"/>
    <w:rsid w:val="00A617D4"/>
    <w:rsid w:val="00A91018"/>
    <w:rsid w:val="00AD27B2"/>
    <w:rsid w:val="00AD5723"/>
    <w:rsid w:val="00AE6069"/>
    <w:rsid w:val="00B064A7"/>
    <w:rsid w:val="00B356EA"/>
    <w:rsid w:val="00B6096F"/>
    <w:rsid w:val="00B97B48"/>
    <w:rsid w:val="00B97B9F"/>
    <w:rsid w:val="00BA25BA"/>
    <w:rsid w:val="00BA60C4"/>
    <w:rsid w:val="00C059CC"/>
    <w:rsid w:val="00C26278"/>
    <w:rsid w:val="00C31A55"/>
    <w:rsid w:val="00C45EF6"/>
    <w:rsid w:val="00C4670F"/>
    <w:rsid w:val="00C753C0"/>
    <w:rsid w:val="00C9662E"/>
    <w:rsid w:val="00CD011A"/>
    <w:rsid w:val="00D80025"/>
    <w:rsid w:val="00D873AF"/>
    <w:rsid w:val="00D970C7"/>
    <w:rsid w:val="00DA4FCB"/>
    <w:rsid w:val="00DF3001"/>
    <w:rsid w:val="00DF5570"/>
    <w:rsid w:val="00E14065"/>
    <w:rsid w:val="00E31C5D"/>
    <w:rsid w:val="00E55655"/>
    <w:rsid w:val="00E621C1"/>
    <w:rsid w:val="00E742E4"/>
    <w:rsid w:val="00E800E8"/>
    <w:rsid w:val="00EA0113"/>
    <w:rsid w:val="00F047A2"/>
    <w:rsid w:val="00F121A5"/>
    <w:rsid w:val="00F306EE"/>
    <w:rsid w:val="00F34B5A"/>
    <w:rsid w:val="00F63E37"/>
    <w:rsid w:val="00F67C87"/>
    <w:rsid w:val="00F97BD7"/>
    <w:rsid w:val="00FA3F62"/>
    <w:rsid w:val="00FE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0A24E"/>
  <w15:chartTrackingRefBased/>
  <w15:docId w15:val="{31646FC0-E860-4777-8E57-47927DA8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7344"/>
    <w:pPr>
      <w:tabs>
        <w:tab w:val="center" w:pos="4680"/>
        <w:tab w:val="right" w:pos="9360"/>
      </w:tabs>
    </w:pPr>
  </w:style>
  <w:style w:type="character" w:customStyle="1" w:styleId="HeaderChar">
    <w:name w:val="Header Char"/>
    <w:link w:val="Header"/>
    <w:uiPriority w:val="99"/>
    <w:semiHidden/>
    <w:rsid w:val="00727344"/>
    <w:rPr>
      <w:sz w:val="24"/>
    </w:rPr>
  </w:style>
  <w:style w:type="paragraph" w:styleId="Footer">
    <w:name w:val="footer"/>
    <w:basedOn w:val="Normal"/>
    <w:link w:val="FooterChar"/>
    <w:uiPriority w:val="99"/>
    <w:semiHidden/>
    <w:unhideWhenUsed/>
    <w:rsid w:val="00727344"/>
    <w:pPr>
      <w:tabs>
        <w:tab w:val="center" w:pos="4680"/>
        <w:tab w:val="right" w:pos="9360"/>
      </w:tabs>
    </w:pPr>
  </w:style>
  <w:style w:type="character" w:customStyle="1" w:styleId="FooterChar">
    <w:name w:val="Footer Char"/>
    <w:link w:val="Footer"/>
    <w:uiPriority w:val="99"/>
    <w:semiHidden/>
    <w:rsid w:val="00727344"/>
    <w:rPr>
      <w:sz w:val="24"/>
    </w:rPr>
  </w:style>
  <w:style w:type="paragraph" w:customStyle="1" w:styleId="ColorfulList-Accent11">
    <w:name w:val="Colorful List - Accent 11"/>
    <w:basedOn w:val="Normal"/>
    <w:uiPriority w:val="34"/>
    <w:qFormat/>
    <w:rsid w:val="00C753C0"/>
    <w:pPr>
      <w:ind w:left="720"/>
    </w:pPr>
  </w:style>
  <w:style w:type="paragraph" w:styleId="DocumentMap">
    <w:name w:val="Document Map"/>
    <w:basedOn w:val="Normal"/>
    <w:link w:val="DocumentMapChar"/>
    <w:uiPriority w:val="99"/>
    <w:semiHidden/>
    <w:unhideWhenUsed/>
    <w:rsid w:val="006E3824"/>
    <w:rPr>
      <w:szCs w:val="24"/>
    </w:rPr>
  </w:style>
  <w:style w:type="character" w:customStyle="1" w:styleId="DocumentMapChar">
    <w:name w:val="Document Map Char"/>
    <w:link w:val="DocumentMap"/>
    <w:uiPriority w:val="99"/>
    <w:semiHidden/>
    <w:rsid w:val="006E3824"/>
    <w:rPr>
      <w:sz w:val="24"/>
      <w:szCs w:val="24"/>
      <w:lang w:eastAsia="en-US"/>
    </w:rPr>
  </w:style>
  <w:style w:type="character" w:styleId="Hyperlink">
    <w:name w:val="Hyperlink"/>
    <w:uiPriority w:val="99"/>
    <w:unhideWhenUsed/>
    <w:rsid w:val="002B4975"/>
    <w:rPr>
      <w:color w:val="0563C1"/>
      <w:u w:val="single"/>
    </w:rPr>
  </w:style>
  <w:style w:type="paragraph" w:styleId="NormalWeb">
    <w:name w:val="Normal (Web)"/>
    <w:basedOn w:val="Normal"/>
    <w:uiPriority w:val="99"/>
    <w:unhideWhenUsed/>
    <w:rsid w:val="00E14065"/>
    <w:pPr>
      <w:spacing w:before="100" w:beforeAutospacing="1" w:after="100" w:afterAutospacing="1"/>
    </w:pPr>
    <w:rPr>
      <w:szCs w:val="24"/>
    </w:rPr>
  </w:style>
  <w:style w:type="paragraph" w:styleId="Bibliography">
    <w:name w:val="Bibliography"/>
    <w:basedOn w:val="Normal"/>
    <w:next w:val="Normal"/>
    <w:uiPriority w:val="37"/>
    <w:unhideWhenUsed/>
    <w:rsid w:val="009436A0"/>
    <w:pPr>
      <w:spacing w:line="480" w:lineRule="auto"/>
      <w:ind w:left="720" w:hanging="720"/>
    </w:pPr>
  </w:style>
  <w:style w:type="character" w:styleId="CommentReference">
    <w:name w:val="annotation reference"/>
    <w:uiPriority w:val="99"/>
    <w:semiHidden/>
    <w:unhideWhenUsed/>
    <w:rsid w:val="004B4FAA"/>
    <w:rPr>
      <w:sz w:val="16"/>
      <w:szCs w:val="16"/>
    </w:rPr>
  </w:style>
  <w:style w:type="paragraph" w:styleId="CommentText">
    <w:name w:val="annotation text"/>
    <w:basedOn w:val="Normal"/>
    <w:link w:val="CommentTextChar"/>
    <w:uiPriority w:val="99"/>
    <w:semiHidden/>
    <w:unhideWhenUsed/>
    <w:rsid w:val="004B4FAA"/>
    <w:rPr>
      <w:sz w:val="20"/>
    </w:rPr>
  </w:style>
  <w:style w:type="character" w:customStyle="1" w:styleId="CommentTextChar">
    <w:name w:val="Comment Text Char"/>
    <w:basedOn w:val="DefaultParagraphFont"/>
    <w:link w:val="CommentText"/>
    <w:uiPriority w:val="99"/>
    <w:semiHidden/>
    <w:rsid w:val="004B4FAA"/>
  </w:style>
  <w:style w:type="paragraph" w:styleId="CommentSubject">
    <w:name w:val="annotation subject"/>
    <w:basedOn w:val="CommentText"/>
    <w:next w:val="CommentText"/>
    <w:link w:val="CommentSubjectChar"/>
    <w:uiPriority w:val="99"/>
    <w:semiHidden/>
    <w:unhideWhenUsed/>
    <w:rsid w:val="004B4FAA"/>
    <w:rPr>
      <w:b/>
      <w:bCs/>
    </w:rPr>
  </w:style>
  <w:style w:type="character" w:customStyle="1" w:styleId="CommentSubjectChar">
    <w:name w:val="Comment Subject Char"/>
    <w:link w:val="CommentSubject"/>
    <w:uiPriority w:val="99"/>
    <w:semiHidden/>
    <w:rsid w:val="004B4FAA"/>
    <w:rPr>
      <w:b/>
      <w:bCs/>
    </w:rPr>
  </w:style>
  <w:style w:type="character" w:styleId="UnresolvedMention">
    <w:name w:val="Unresolved Mention"/>
    <w:uiPriority w:val="99"/>
    <w:semiHidden/>
    <w:unhideWhenUsed/>
    <w:rsid w:val="005960EA"/>
    <w:rPr>
      <w:color w:val="605E5C"/>
      <w:shd w:val="clear" w:color="auto" w:fill="E1DFDD"/>
    </w:rPr>
  </w:style>
  <w:style w:type="paragraph" w:styleId="Revision">
    <w:name w:val="Revision"/>
    <w:hidden/>
    <w:uiPriority w:val="99"/>
    <w:semiHidden/>
    <w:rsid w:val="00804E57"/>
    <w:rPr>
      <w:sz w:val="24"/>
    </w:rPr>
  </w:style>
  <w:style w:type="character" w:styleId="FollowedHyperlink">
    <w:name w:val="FollowedHyperlink"/>
    <w:basedOn w:val="DefaultParagraphFont"/>
    <w:uiPriority w:val="99"/>
    <w:semiHidden/>
    <w:unhideWhenUsed/>
    <w:rsid w:val="009E6F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3874">
      <w:bodyDiv w:val="1"/>
      <w:marLeft w:val="0"/>
      <w:marRight w:val="0"/>
      <w:marTop w:val="0"/>
      <w:marBottom w:val="0"/>
      <w:divBdr>
        <w:top w:val="none" w:sz="0" w:space="0" w:color="auto"/>
        <w:left w:val="none" w:sz="0" w:space="0" w:color="auto"/>
        <w:bottom w:val="none" w:sz="0" w:space="0" w:color="auto"/>
        <w:right w:val="none" w:sz="0" w:space="0" w:color="auto"/>
      </w:divBdr>
      <w:divsChild>
        <w:div w:id="1440107572">
          <w:marLeft w:val="-15"/>
          <w:marRight w:val="0"/>
          <w:marTop w:val="0"/>
          <w:marBottom w:val="0"/>
          <w:divBdr>
            <w:top w:val="none" w:sz="0" w:space="0" w:color="auto"/>
            <w:left w:val="none" w:sz="0" w:space="0" w:color="auto"/>
            <w:bottom w:val="none" w:sz="0" w:space="0" w:color="auto"/>
            <w:right w:val="none" w:sz="0" w:space="0" w:color="auto"/>
          </w:divBdr>
        </w:div>
      </w:divsChild>
    </w:div>
    <w:div w:id="566036492">
      <w:bodyDiv w:val="1"/>
      <w:marLeft w:val="0"/>
      <w:marRight w:val="0"/>
      <w:marTop w:val="0"/>
      <w:marBottom w:val="0"/>
      <w:divBdr>
        <w:top w:val="none" w:sz="0" w:space="0" w:color="auto"/>
        <w:left w:val="none" w:sz="0" w:space="0" w:color="auto"/>
        <w:bottom w:val="none" w:sz="0" w:space="0" w:color="auto"/>
        <w:right w:val="none" w:sz="0" w:space="0" w:color="auto"/>
      </w:divBdr>
      <w:divsChild>
        <w:div w:id="692270265">
          <w:marLeft w:val="-15"/>
          <w:marRight w:val="0"/>
          <w:marTop w:val="0"/>
          <w:marBottom w:val="0"/>
          <w:divBdr>
            <w:top w:val="none" w:sz="0" w:space="0" w:color="auto"/>
            <w:left w:val="none" w:sz="0" w:space="0" w:color="auto"/>
            <w:bottom w:val="none" w:sz="0" w:space="0" w:color="auto"/>
            <w:right w:val="none" w:sz="0" w:space="0" w:color="auto"/>
          </w:divBdr>
        </w:div>
      </w:divsChild>
    </w:div>
    <w:div w:id="633368640">
      <w:bodyDiv w:val="1"/>
      <w:marLeft w:val="0"/>
      <w:marRight w:val="0"/>
      <w:marTop w:val="0"/>
      <w:marBottom w:val="0"/>
      <w:divBdr>
        <w:top w:val="none" w:sz="0" w:space="0" w:color="auto"/>
        <w:left w:val="none" w:sz="0" w:space="0" w:color="auto"/>
        <w:bottom w:val="none" w:sz="0" w:space="0" w:color="auto"/>
        <w:right w:val="none" w:sz="0" w:space="0" w:color="auto"/>
      </w:divBdr>
    </w:div>
    <w:div w:id="638150281">
      <w:bodyDiv w:val="1"/>
      <w:marLeft w:val="0"/>
      <w:marRight w:val="0"/>
      <w:marTop w:val="0"/>
      <w:marBottom w:val="0"/>
      <w:divBdr>
        <w:top w:val="none" w:sz="0" w:space="0" w:color="auto"/>
        <w:left w:val="none" w:sz="0" w:space="0" w:color="auto"/>
        <w:bottom w:val="none" w:sz="0" w:space="0" w:color="auto"/>
        <w:right w:val="none" w:sz="0" w:space="0" w:color="auto"/>
      </w:divBdr>
      <w:divsChild>
        <w:div w:id="1292589674">
          <w:marLeft w:val="-15"/>
          <w:marRight w:val="0"/>
          <w:marTop w:val="0"/>
          <w:marBottom w:val="0"/>
          <w:divBdr>
            <w:top w:val="none" w:sz="0" w:space="0" w:color="auto"/>
            <w:left w:val="none" w:sz="0" w:space="0" w:color="auto"/>
            <w:bottom w:val="none" w:sz="0" w:space="0" w:color="auto"/>
            <w:right w:val="none" w:sz="0" w:space="0" w:color="auto"/>
          </w:divBdr>
        </w:div>
      </w:divsChild>
    </w:div>
    <w:div w:id="1215585290">
      <w:bodyDiv w:val="1"/>
      <w:marLeft w:val="0"/>
      <w:marRight w:val="0"/>
      <w:marTop w:val="0"/>
      <w:marBottom w:val="0"/>
      <w:divBdr>
        <w:top w:val="none" w:sz="0" w:space="0" w:color="auto"/>
        <w:left w:val="none" w:sz="0" w:space="0" w:color="auto"/>
        <w:bottom w:val="none" w:sz="0" w:space="0" w:color="auto"/>
        <w:right w:val="none" w:sz="0" w:space="0" w:color="auto"/>
      </w:divBdr>
    </w:div>
    <w:div w:id="1239825578">
      <w:bodyDiv w:val="1"/>
      <w:marLeft w:val="0"/>
      <w:marRight w:val="0"/>
      <w:marTop w:val="0"/>
      <w:marBottom w:val="0"/>
      <w:divBdr>
        <w:top w:val="none" w:sz="0" w:space="0" w:color="auto"/>
        <w:left w:val="none" w:sz="0" w:space="0" w:color="auto"/>
        <w:bottom w:val="none" w:sz="0" w:space="0" w:color="auto"/>
        <w:right w:val="none" w:sz="0" w:space="0" w:color="auto"/>
      </w:divBdr>
    </w:div>
    <w:div w:id="20635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7C35-6534-4D3F-96C6-7E39A336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5864</Words>
  <Characters>33428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ANNUAL CALL - 2007</vt:lpstr>
    </vt:vector>
  </TitlesOfParts>
  <Company>UC DAVIS</Company>
  <LinksUpToDate>false</LinksUpToDate>
  <CharactersWithSpaces>39214</CharactersWithSpaces>
  <SharedDoc>false</SharedDoc>
  <HLinks>
    <vt:vector size="12" baseType="variant">
      <vt:variant>
        <vt:i4>7274584</vt:i4>
      </vt:variant>
      <vt:variant>
        <vt:i4>0</vt:i4>
      </vt:variant>
      <vt:variant>
        <vt:i4>0</vt:i4>
      </vt:variant>
      <vt:variant>
        <vt:i4>5</vt:i4>
      </vt:variant>
      <vt:variant>
        <vt:lpwstr>mailto:dhvanvuren@ucdavis.edu</vt:lpwstr>
      </vt:variant>
      <vt:variant>
        <vt:lpwstr/>
      </vt:variant>
      <vt:variant>
        <vt:i4>2162725</vt:i4>
      </vt:variant>
      <vt:variant>
        <vt:i4>0</vt:i4>
      </vt:variant>
      <vt:variant>
        <vt:i4>0</vt:i4>
      </vt:variant>
      <vt:variant>
        <vt:i4>5</vt:i4>
      </vt:variant>
      <vt:variant>
        <vt:lpwstr>https://science.sciencemag.org/content/362/6412/eaau6020?rss=1/blog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CALL - 2007</dc:title>
  <dc:subject/>
  <dc:creator>Dirk Van Vuren</dc:creator>
  <cp:keywords/>
  <cp:lastModifiedBy>Katie Lauck</cp:lastModifiedBy>
  <cp:revision>2</cp:revision>
  <cp:lastPrinted>2021-03-13T00:16:00Z</cp:lastPrinted>
  <dcterms:created xsi:type="dcterms:W3CDTF">2021-03-13T00:19:00Z</dcterms:created>
  <dcterms:modified xsi:type="dcterms:W3CDTF">2021-03-13T00:19:00Z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id="l3RoEsS9"/&gt;&lt;style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